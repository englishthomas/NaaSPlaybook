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BED3E" w14:textId="752252FC" w:rsidR="005A4909" w:rsidRPr="000155B3" w:rsidRDefault="005A4909">
      <w:pPr>
        <w:rPr>
          <w:lang w:val="en-US"/>
        </w:rPr>
      </w:pPr>
    </w:p>
    <w:p w14:paraId="54DECB7E" w14:textId="1D74507A" w:rsidR="00B34F5E" w:rsidRPr="000155B3" w:rsidRDefault="005A4909" w:rsidP="00CB3F57">
      <w:pPr>
        <w:pStyle w:val="Heading1"/>
        <w:numPr>
          <w:ilvl w:val="0"/>
          <w:numId w:val="0"/>
        </w:numPr>
        <w:rPr>
          <w:lang w:val="en-US"/>
        </w:rPr>
      </w:pPr>
      <w:bookmarkStart w:id="0" w:name="_Toc42858226"/>
      <w:r w:rsidRPr="000155B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04C6071" wp14:editId="695092CC">
                <wp:simplePos x="0" y="0"/>
                <wp:positionH relativeFrom="column">
                  <wp:posOffset>-333375</wp:posOffset>
                </wp:positionH>
                <wp:positionV relativeFrom="paragraph">
                  <wp:posOffset>228600</wp:posOffset>
                </wp:positionV>
                <wp:extent cx="6177574" cy="71437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574" cy="714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C722C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14B4FC32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7939526A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 w:rsidRPr="005A4909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 xml:space="preserve">Network-as-a-Service Runbook </w:t>
                            </w:r>
                          </w:p>
                          <w:p w14:paraId="6EACF068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271BA61E" w14:textId="27E2385F" w:rsidR="00CF5E61" w:rsidRPr="00FF0078" w:rsidRDefault="001D0079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i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>MOP RAN Installation Template</w:t>
                            </w:r>
                          </w:p>
                          <w:p w14:paraId="7AA9FF43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7E3BC774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565F9D4F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66B2A333" w14:textId="11EDAF47" w:rsidR="00CF5E61" w:rsidRPr="005A4909" w:rsidRDefault="00FF0078" w:rsidP="005A490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>NaaS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 xml:space="preserve"> Operator’s Name&gt;</w:t>
                            </w:r>
                          </w:p>
                          <w:p w14:paraId="6E2BD116" w14:textId="692656AD" w:rsidR="00CF5E61" w:rsidRDefault="00FF0078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 w:rsidRPr="00FF0078">
                              <w:rPr>
                                <w:rFonts w:cs="Arial"/>
                                <w:i/>
                                <w:noProof/>
                                <w:sz w:val="28"/>
                                <w:szCs w:val="44"/>
                                <w:lang w:eastAsia="es-MX"/>
                              </w:rPr>
                              <w:drawing>
                                <wp:inline distT="0" distB="0" distL="0" distR="0" wp14:anchorId="7ED82CFF" wp14:editId="46432008">
                                  <wp:extent cx="1036410" cy="1060796"/>
                                  <wp:effectExtent l="0" t="0" r="0" b="6350"/>
                                  <wp:docPr id="35853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6410" cy="1060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0138F9" w14:textId="37F5EA1A" w:rsidR="00CF5E61" w:rsidRDefault="00FF0078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>Release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 xml:space="preserve"> Date&gt;</w:t>
                            </w:r>
                          </w:p>
                          <w:p w14:paraId="23F3653A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</w:p>
                          <w:p w14:paraId="4B7F2176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673378F7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3CB49869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7747D792" w14:textId="77777777" w:rsidR="00CF5E61" w:rsidRPr="000C12BD" w:rsidRDefault="00CF5E61" w:rsidP="005A4909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C6071" id="Rectangle 5" o:spid="_x0000_s1026" style="position:absolute;margin-left:-26.25pt;margin-top:18pt;width:486.4pt;height:562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" filled="f" stroked="f" strokeweight="1.75pt">
                <v:textbox inset="1pt,1pt,1pt,1pt">
                  <w:txbxContent>
                    <w:p w14:paraId="69FC722C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14B4FC32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7939526A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 w:rsidRPr="005A4909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 xml:space="preserve">Network-as-a-Service Runbook </w:t>
                      </w:r>
                    </w:p>
                    <w:p w14:paraId="6EACF068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271BA61E" w14:textId="27E2385F" w:rsidR="00CF5E61" w:rsidRPr="00FF0078" w:rsidRDefault="001D0079" w:rsidP="005A4909">
                      <w:pPr>
                        <w:jc w:val="center"/>
                        <w:rPr>
                          <w:rFonts w:cs="Arial"/>
                          <w:b/>
                          <w:i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244061"/>
                          <w:sz w:val="52"/>
                          <w:szCs w:val="68"/>
                          <w:lang w:val="en-US"/>
                        </w:rPr>
                        <w:t>MOP RAN Installation Template</w:t>
                      </w:r>
                    </w:p>
                    <w:p w14:paraId="7AA9FF43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7E3BC774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565F9D4F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66B2A333" w14:textId="11EDAF47" w:rsidR="00CF5E61" w:rsidRPr="005A4909" w:rsidRDefault="00FF0078" w:rsidP="005A4909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>NaaS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 xml:space="preserve"> Operator’s Name&gt;</w:t>
                      </w:r>
                    </w:p>
                    <w:p w14:paraId="6E2BD116" w14:textId="692656AD" w:rsidR="00CF5E61" w:rsidRDefault="00FF0078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 w:rsidRPr="00FF0078">
                        <w:rPr>
                          <w:rFonts w:cs="Arial"/>
                          <w:i/>
                          <w:noProof/>
                          <w:sz w:val="28"/>
                          <w:szCs w:val="44"/>
                          <w:lang w:eastAsia="es-MX"/>
                        </w:rPr>
                        <w:drawing>
                          <wp:inline distT="0" distB="0" distL="0" distR="0" wp14:anchorId="7ED82CFF" wp14:editId="46432008">
                            <wp:extent cx="1036410" cy="1060796"/>
                            <wp:effectExtent l="0" t="0" r="0" b="6350"/>
                            <wp:docPr id="35853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6410" cy="1060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0138F9" w14:textId="37F5EA1A" w:rsidR="00CF5E61" w:rsidRDefault="00FF0078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>&lt;</w:t>
                      </w:r>
                      <w:proofErr w:type="spellStart"/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>Release</w:t>
                      </w:r>
                      <w:proofErr w:type="spellEnd"/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 xml:space="preserve"> Date&gt;</w:t>
                      </w:r>
                    </w:p>
                    <w:p w14:paraId="23F3653A" w14:textId="77777777" w:rsidR="00CF5E61" w:rsidRDefault="00CF5E61" w:rsidP="005A4909">
                      <w:pPr>
                        <w:jc w:val="right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</w:p>
                    <w:p w14:paraId="4B7F2176" w14:textId="77777777" w:rsidR="00CF5E61" w:rsidRDefault="00CF5E61" w:rsidP="005A4909">
                      <w:pPr>
                        <w:jc w:val="right"/>
                        <w:rPr>
                          <w:rFonts w:cs="Arial"/>
                          <w:b/>
                          <w:sz w:val="44"/>
                          <w:szCs w:val="44"/>
                        </w:rPr>
                      </w:pPr>
                    </w:p>
                    <w:p w14:paraId="673378F7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3CB49869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7747D792" w14:textId="77777777" w:rsidR="00CF5E61" w:rsidRPr="000C12BD" w:rsidRDefault="00CF5E61" w:rsidP="005A4909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55B3">
        <w:rPr>
          <w:lang w:val="en-US"/>
        </w:rPr>
        <w:br w:type="page"/>
      </w:r>
      <w:r w:rsidR="00B34F5E" w:rsidRPr="000155B3">
        <w:rPr>
          <w:lang w:val="en-US"/>
        </w:rPr>
        <w:lastRenderedPageBreak/>
        <w:t>Table of Content</w:t>
      </w:r>
      <w:r w:rsidR="00BC3BB7" w:rsidRPr="000155B3">
        <w:rPr>
          <w:lang w:val="en-US"/>
        </w:rPr>
        <w:t>s</w:t>
      </w:r>
      <w:bookmarkEnd w:id="0"/>
    </w:p>
    <w:p w14:paraId="66DE6D6D" w14:textId="68A7576D" w:rsidR="005E6EA8" w:rsidRDefault="00B34F5E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r w:rsidRPr="000155B3">
        <w:rPr>
          <w:lang w:val="en-US"/>
        </w:rPr>
        <w:fldChar w:fldCharType="begin"/>
      </w:r>
      <w:r w:rsidRPr="000155B3">
        <w:rPr>
          <w:lang w:val="en-US"/>
        </w:rPr>
        <w:instrText xml:space="preserve"> TOC \o "1-3" \h \z \u </w:instrText>
      </w:r>
      <w:r w:rsidRPr="000155B3">
        <w:rPr>
          <w:lang w:val="en-US"/>
        </w:rPr>
        <w:fldChar w:fldCharType="separate"/>
      </w:r>
      <w:hyperlink w:anchor="_Toc42858226" w:history="1">
        <w:r w:rsidR="005E6EA8" w:rsidRPr="00A7659F">
          <w:rPr>
            <w:rStyle w:val="Hyperlink"/>
            <w:noProof/>
            <w:lang w:val="en-US"/>
          </w:rPr>
          <w:t>Table of Contents</w:t>
        </w:r>
        <w:r w:rsidR="005E6EA8">
          <w:rPr>
            <w:noProof/>
            <w:webHidden/>
          </w:rPr>
          <w:tab/>
        </w:r>
        <w:r w:rsidR="005E6EA8">
          <w:rPr>
            <w:noProof/>
            <w:webHidden/>
          </w:rPr>
          <w:fldChar w:fldCharType="begin"/>
        </w:r>
        <w:r w:rsidR="005E6EA8">
          <w:rPr>
            <w:noProof/>
            <w:webHidden/>
          </w:rPr>
          <w:instrText xml:space="preserve"> PAGEREF _Toc42858226 \h </w:instrText>
        </w:r>
        <w:r w:rsidR="005E6EA8">
          <w:rPr>
            <w:noProof/>
            <w:webHidden/>
          </w:rPr>
        </w:r>
        <w:r w:rsidR="005E6EA8">
          <w:rPr>
            <w:noProof/>
            <w:webHidden/>
          </w:rPr>
          <w:fldChar w:fldCharType="separate"/>
        </w:r>
        <w:r w:rsidR="005E6EA8">
          <w:rPr>
            <w:noProof/>
            <w:webHidden/>
          </w:rPr>
          <w:t>1</w:t>
        </w:r>
        <w:r w:rsidR="005E6EA8">
          <w:rPr>
            <w:noProof/>
            <w:webHidden/>
          </w:rPr>
          <w:fldChar w:fldCharType="end"/>
        </w:r>
      </w:hyperlink>
    </w:p>
    <w:p w14:paraId="7E18EC66" w14:textId="30771712" w:rsidR="005E6EA8" w:rsidRDefault="005E6EA8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27" w:history="1">
        <w:r w:rsidRPr="00A7659F">
          <w:rPr>
            <w:rStyle w:val="Hyperlink"/>
            <w:noProof/>
            <w:lang w:val="en-US"/>
          </w:rPr>
          <w:t>1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  <w:lang w:val="en-US"/>
          </w:rPr>
          <w:t>Document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320449" w14:textId="70A593A5" w:rsidR="005E6EA8" w:rsidRDefault="005E6EA8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28" w:history="1">
        <w:r w:rsidRPr="00A7659F">
          <w:rPr>
            <w:rStyle w:val="Hyperlink"/>
            <w:noProof/>
            <w:lang w:val="en-US"/>
          </w:rPr>
          <w:t>2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  <w:lang w:val="en-US"/>
          </w:rPr>
          <w:t>About Design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DB287B" w14:textId="10C9C823" w:rsidR="005E6EA8" w:rsidRDefault="005E6EA8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29" w:history="1">
        <w:r w:rsidRPr="00A7659F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ACC6DB" w14:textId="632976E0" w:rsidR="005E6EA8" w:rsidRDefault="005E6EA8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30" w:history="1">
        <w:r w:rsidRPr="00A7659F">
          <w:rPr>
            <w:rStyle w:val="Hyperlink"/>
            <w:noProof/>
            <w:lang w:val="en-US"/>
          </w:rPr>
          <w:t>3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55A70A" w14:textId="6085F697" w:rsidR="005E6EA8" w:rsidRDefault="005E6EA8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31" w:history="1">
        <w:r w:rsidRPr="00A7659F">
          <w:rPr>
            <w:rStyle w:val="Hyperlink"/>
            <w:noProof/>
          </w:rPr>
          <w:t>3.1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</w:rPr>
          <w:t>Details of tools and testers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F5D831" w14:textId="34C6858F" w:rsidR="005E6EA8" w:rsidRDefault="005E6EA8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32" w:history="1">
        <w:r w:rsidRPr="00A7659F">
          <w:rPr>
            <w:rStyle w:val="Hyperlink"/>
            <w:noProof/>
            <w:lang w:val="en-US"/>
          </w:rPr>
          <w:t>4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  <w:lang w:val="en-US"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3940F" w14:textId="0437B616" w:rsidR="005E6EA8" w:rsidRDefault="005E6EA8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33" w:history="1">
        <w:r w:rsidRPr="00A7659F">
          <w:rPr>
            <w:rStyle w:val="Hyperlink"/>
            <w:noProof/>
            <w:lang w:val="en-US"/>
          </w:rPr>
          <w:t>5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  <w:lang w:val="en-US"/>
          </w:rPr>
          <w:t>Network Access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3EF7F" w14:textId="5E5AC76D" w:rsidR="005E6EA8" w:rsidRDefault="005E6EA8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34" w:history="1">
        <w:r w:rsidRPr="00A7659F">
          <w:rPr>
            <w:rStyle w:val="Hyperlink"/>
            <w:noProof/>
            <w:lang w:val="en-US"/>
          </w:rPr>
          <w:t>6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  <w:lang w:val="en-US"/>
          </w:rPr>
          <w:t>Connection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07B222" w14:textId="6A9EAE5C" w:rsidR="005E6EA8" w:rsidRDefault="005E6EA8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35" w:history="1">
        <w:r w:rsidRPr="00A7659F">
          <w:rPr>
            <w:rStyle w:val="Hyperlink"/>
            <w:noProof/>
            <w:lang w:val="en-US"/>
          </w:rPr>
          <w:t>7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  <w:lang w:val="en-US"/>
          </w:rPr>
          <w:t>Equipment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497168" w14:textId="057EF227" w:rsidR="005E6EA8" w:rsidRDefault="005E6EA8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36" w:history="1">
        <w:r w:rsidRPr="00A7659F">
          <w:rPr>
            <w:rStyle w:val="Hyperlink"/>
            <w:noProof/>
            <w:lang w:val="en-US"/>
          </w:rPr>
          <w:t>8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  <w:lang w:val="en-US"/>
          </w:rPr>
          <w:t>Local Commissioning of the Base 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907F51" w14:textId="1A94B22E" w:rsidR="005E6EA8" w:rsidRDefault="005E6EA8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37" w:history="1">
        <w:r w:rsidRPr="00A7659F">
          <w:rPr>
            <w:rStyle w:val="Hyperlink"/>
            <w:noProof/>
            <w:lang w:val="en-US"/>
          </w:rPr>
          <w:t>9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  <w:lang w:val="en-US"/>
          </w:rPr>
          <w:t>Preparing integration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712CC7" w14:textId="47EB3B31" w:rsidR="005E6EA8" w:rsidRDefault="005E6EA8">
      <w:pPr>
        <w:pStyle w:val="TOC1"/>
        <w:tabs>
          <w:tab w:val="left" w:pos="66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38" w:history="1">
        <w:r w:rsidRPr="00A7659F">
          <w:rPr>
            <w:rStyle w:val="Hyperlink"/>
            <w:noProof/>
            <w:lang w:val="en-US"/>
          </w:rPr>
          <w:t>10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  <w:lang w:val="en-US"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CFACC7" w14:textId="32269E32" w:rsidR="005E6EA8" w:rsidRDefault="005E6EA8">
      <w:pPr>
        <w:pStyle w:val="TOC1"/>
        <w:tabs>
          <w:tab w:val="left" w:pos="66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39" w:history="1">
        <w:r w:rsidRPr="00A7659F">
          <w:rPr>
            <w:rStyle w:val="Hyperlink"/>
            <w:noProof/>
            <w:lang w:val="en-US"/>
          </w:rPr>
          <w:t>11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  <w:lang w:val="en-US"/>
          </w:rPr>
          <w:t>Verify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242A02" w14:textId="1BCE4A6C" w:rsidR="005E6EA8" w:rsidRDefault="005E6EA8">
      <w:pPr>
        <w:pStyle w:val="TOC1"/>
        <w:tabs>
          <w:tab w:val="left" w:pos="660"/>
          <w:tab w:val="right" w:leader="dot" w:pos="8828"/>
        </w:tabs>
        <w:rPr>
          <w:rFonts w:eastAsiaTheme="minorEastAsia"/>
          <w:noProof/>
          <w:lang w:val="en-US"/>
        </w:rPr>
      </w:pPr>
      <w:hyperlink w:anchor="_Toc42858240" w:history="1">
        <w:r w:rsidRPr="00A7659F">
          <w:rPr>
            <w:rStyle w:val="Hyperlink"/>
            <w:noProof/>
            <w:lang w:val="en-US"/>
          </w:rPr>
          <w:t>12</w:t>
        </w:r>
        <w:r>
          <w:rPr>
            <w:rFonts w:eastAsiaTheme="minorEastAsia"/>
            <w:noProof/>
            <w:lang w:val="en-US"/>
          </w:rPr>
          <w:tab/>
        </w:r>
        <w:r w:rsidRPr="00A7659F">
          <w:rPr>
            <w:rStyle w:val="Hyperlink"/>
            <w:noProof/>
            <w:lang w:val="en-US"/>
          </w:rPr>
          <w:t>CLI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5F9131" w14:textId="306C4ECB" w:rsidR="00B34F5E" w:rsidRPr="000155B3" w:rsidRDefault="00B34F5E" w:rsidP="005E216E">
      <w:pPr>
        <w:tabs>
          <w:tab w:val="left" w:pos="2775"/>
        </w:tabs>
        <w:rPr>
          <w:lang w:val="en-US"/>
        </w:rPr>
      </w:pPr>
      <w:r w:rsidRPr="000155B3">
        <w:rPr>
          <w:lang w:val="en-US"/>
        </w:rPr>
        <w:fldChar w:fldCharType="end"/>
      </w:r>
      <w:r w:rsidR="005E216E" w:rsidRPr="000155B3">
        <w:rPr>
          <w:lang w:val="en-US"/>
        </w:rPr>
        <w:tab/>
      </w:r>
    </w:p>
    <w:p w14:paraId="1ED949B8" w14:textId="5A2754FE" w:rsidR="00DB531F" w:rsidRPr="000155B3" w:rsidRDefault="00DB531F">
      <w:pPr>
        <w:rPr>
          <w:lang w:val="en-US"/>
        </w:rPr>
      </w:pPr>
      <w:r w:rsidRPr="000155B3">
        <w:rPr>
          <w:lang w:val="en-US"/>
        </w:rPr>
        <w:br w:type="page"/>
      </w:r>
    </w:p>
    <w:p w14:paraId="0451A593" w14:textId="38387DE9" w:rsidR="003308D6" w:rsidRPr="000155B3" w:rsidRDefault="00CA06C7" w:rsidP="00CB3F57">
      <w:pPr>
        <w:pStyle w:val="Heading1"/>
        <w:rPr>
          <w:lang w:val="en-US"/>
        </w:rPr>
      </w:pPr>
      <w:bookmarkStart w:id="1" w:name="_Toc42858227"/>
      <w:r w:rsidRPr="000155B3">
        <w:rPr>
          <w:lang w:val="en-US"/>
        </w:rPr>
        <w:lastRenderedPageBreak/>
        <w:t>Document</w:t>
      </w:r>
      <w:r w:rsidR="003308D6" w:rsidRPr="000155B3">
        <w:rPr>
          <w:lang w:val="en-US"/>
        </w:rPr>
        <w:t xml:space="preserve"> Control</w:t>
      </w:r>
      <w:bookmarkEnd w:id="1"/>
    </w:p>
    <w:p w14:paraId="79AEA40E" w14:textId="30474791" w:rsidR="003308D6" w:rsidRPr="000155B3" w:rsidRDefault="00B34F5E" w:rsidP="003308D6">
      <w:pPr>
        <w:rPr>
          <w:lang w:val="en-US"/>
        </w:rPr>
      </w:pPr>
      <w:r w:rsidRPr="000155B3">
        <w:rPr>
          <w:lang w:val="en-US"/>
        </w:rPr>
        <w:t xml:space="preserve"> </w:t>
      </w:r>
      <w:r w:rsidR="00F42595" w:rsidRPr="00F42595">
        <w:rPr>
          <w:lang w:val="en-US"/>
        </w:rPr>
        <w:t>- Revision Control sheet allows to maintain a record of changes made on the document.</w:t>
      </w:r>
    </w:p>
    <w:tbl>
      <w:tblPr>
        <w:tblW w:w="76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169"/>
        <w:gridCol w:w="3686"/>
      </w:tblGrid>
      <w:tr w:rsidR="00CA06C7" w:rsidRPr="000155B3" w14:paraId="2FE8F79D" w14:textId="77777777" w:rsidTr="00CA06C7">
        <w:trPr>
          <w:trHeight w:val="315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283259E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Version N°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C46BE17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Issue Date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0F77231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Status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FE499B0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Reasons for Change</w:t>
            </w:r>
          </w:p>
        </w:tc>
      </w:tr>
      <w:tr w:rsidR="00CA06C7" w:rsidRPr="000155B3" w14:paraId="63B3F73E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137C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4088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7BFE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B04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7ADF7BCD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FDDD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AFD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EF64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C2F1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0B89B186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692C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A702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D264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17ED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53408B74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0DAA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FE2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5438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911A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</w:tbl>
    <w:p w14:paraId="6A432DDB" w14:textId="75E874B3" w:rsidR="00CA06C7" w:rsidRPr="000155B3" w:rsidRDefault="00CA06C7" w:rsidP="00CA06C7">
      <w:pPr>
        <w:pStyle w:val="Caption"/>
        <w:jc w:val="center"/>
        <w:rPr>
          <w:lang w:val="en-US"/>
        </w:rPr>
      </w:pPr>
      <w:r w:rsidRPr="000155B3">
        <w:rPr>
          <w:lang w:val="en-US"/>
        </w:rPr>
        <w:t xml:space="preserve">Table </w:t>
      </w:r>
      <w:r w:rsidRPr="000155B3">
        <w:rPr>
          <w:lang w:val="en-US"/>
        </w:rPr>
        <w:fldChar w:fldCharType="begin"/>
      </w:r>
      <w:r w:rsidRPr="000155B3">
        <w:rPr>
          <w:lang w:val="en-US"/>
        </w:rPr>
        <w:instrText xml:space="preserve"> SEQ Table \* ARABIC </w:instrText>
      </w:r>
      <w:r w:rsidRPr="000155B3">
        <w:rPr>
          <w:lang w:val="en-US"/>
        </w:rPr>
        <w:fldChar w:fldCharType="separate"/>
      </w:r>
      <w:r w:rsidRPr="000155B3">
        <w:rPr>
          <w:noProof/>
          <w:lang w:val="en-US"/>
        </w:rPr>
        <w:t>1</w:t>
      </w:r>
      <w:r w:rsidRPr="000155B3">
        <w:rPr>
          <w:lang w:val="en-US"/>
        </w:rPr>
        <w:fldChar w:fldCharType="end"/>
      </w:r>
      <w:r w:rsidRPr="000155B3">
        <w:rPr>
          <w:lang w:val="en-US"/>
        </w:rPr>
        <w:t>. Revision History</w:t>
      </w:r>
    </w:p>
    <w:p w14:paraId="78FBBF70" w14:textId="6CEC1662" w:rsidR="00896907" w:rsidRPr="000155B3" w:rsidRDefault="008969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155B3">
        <w:rPr>
          <w:lang w:val="en-US"/>
        </w:rPr>
        <w:br w:type="page"/>
      </w:r>
    </w:p>
    <w:p w14:paraId="49364B79" w14:textId="35910670" w:rsidR="007216B5" w:rsidRPr="000155B3" w:rsidRDefault="007216B5" w:rsidP="000B3E89">
      <w:pPr>
        <w:pStyle w:val="Heading1"/>
        <w:jc w:val="both"/>
        <w:rPr>
          <w:lang w:val="en-US"/>
        </w:rPr>
      </w:pPr>
      <w:bookmarkStart w:id="2" w:name="_Toc42858228"/>
      <w:r w:rsidRPr="000155B3">
        <w:rPr>
          <w:lang w:val="en-US"/>
        </w:rPr>
        <w:lastRenderedPageBreak/>
        <w:t>About Design Template</w:t>
      </w:r>
      <w:bookmarkEnd w:id="2"/>
    </w:p>
    <w:p w14:paraId="4F0BCB05" w14:textId="1154068C" w:rsidR="003308D6" w:rsidRPr="000155B3" w:rsidRDefault="007216B5" w:rsidP="007216B5">
      <w:pPr>
        <w:pStyle w:val="Heading2"/>
      </w:pPr>
      <w:bookmarkStart w:id="3" w:name="_Toc42858229"/>
      <w:r w:rsidRPr="000155B3">
        <w:t>Document Purpose</w:t>
      </w:r>
      <w:bookmarkEnd w:id="3"/>
    </w:p>
    <w:p w14:paraId="32C0B88C" w14:textId="5221D7C4" w:rsidR="00916031" w:rsidRDefault="00C7027A" w:rsidP="00916031">
      <w:pPr>
        <w:jc w:val="both"/>
        <w:rPr>
          <w:lang w:val="en-US"/>
        </w:rPr>
      </w:pPr>
      <w:r w:rsidRPr="00C7027A">
        <w:rPr>
          <w:lang w:val="en-US"/>
        </w:rPr>
        <w:t xml:space="preserve">This document </w:t>
      </w:r>
      <w:r w:rsidR="0077472B">
        <w:rPr>
          <w:lang w:val="en-US"/>
        </w:rPr>
        <w:t xml:space="preserve">is a generic template </w:t>
      </w:r>
      <w:r w:rsidRPr="00C7027A">
        <w:rPr>
          <w:lang w:val="en-US"/>
        </w:rPr>
        <w:t xml:space="preserve"> for </w:t>
      </w:r>
      <w:r w:rsidR="0077472B">
        <w:rPr>
          <w:lang w:val="en-US"/>
        </w:rPr>
        <w:t>commission</w:t>
      </w:r>
      <w:r w:rsidRPr="00C7027A">
        <w:rPr>
          <w:lang w:val="en-US"/>
        </w:rPr>
        <w:t xml:space="preserve"> </w:t>
      </w:r>
      <w:r w:rsidR="0077472B">
        <w:rPr>
          <w:lang w:val="en-US"/>
        </w:rPr>
        <w:t xml:space="preserve">and integration of a </w:t>
      </w:r>
      <w:r w:rsidR="00916031">
        <w:rPr>
          <w:lang w:val="en-US"/>
        </w:rPr>
        <w:t xml:space="preserve">Radio </w:t>
      </w:r>
      <w:r w:rsidRPr="00C7027A">
        <w:rPr>
          <w:lang w:val="en-US"/>
        </w:rPr>
        <w:t>Base</w:t>
      </w:r>
      <w:r w:rsidR="00916031">
        <w:rPr>
          <w:lang w:val="en-US"/>
        </w:rPr>
        <w:t xml:space="preserve"> </w:t>
      </w:r>
      <w:r w:rsidRPr="00C7027A">
        <w:rPr>
          <w:lang w:val="en-US"/>
        </w:rPr>
        <w:t>band</w:t>
      </w:r>
      <w:r w:rsidR="00916031">
        <w:rPr>
          <w:lang w:val="en-US"/>
        </w:rPr>
        <w:t xml:space="preserve"> equipment</w:t>
      </w:r>
      <w:r w:rsidRPr="00C7027A">
        <w:rPr>
          <w:lang w:val="en-US"/>
        </w:rPr>
        <w:t>.</w:t>
      </w:r>
      <w:r w:rsidR="00916031">
        <w:rPr>
          <w:lang w:val="en-US"/>
        </w:rPr>
        <w:t xml:space="preserve"> It must be adapted to </w:t>
      </w:r>
      <w:proofErr w:type="spellStart"/>
      <w:r w:rsidR="00916031">
        <w:rPr>
          <w:lang w:val="en-US"/>
        </w:rPr>
        <w:t>NaaS</w:t>
      </w:r>
      <w:proofErr w:type="spellEnd"/>
      <w:r w:rsidR="00916031">
        <w:rPr>
          <w:lang w:val="en-US"/>
        </w:rPr>
        <w:t xml:space="preserve"> own process </w:t>
      </w:r>
      <w:r w:rsidR="0038529A">
        <w:rPr>
          <w:lang w:val="en-US"/>
        </w:rPr>
        <w:t xml:space="preserve">and vendor that </w:t>
      </w:r>
      <w:proofErr w:type="spellStart"/>
      <w:r w:rsidR="0038529A">
        <w:rPr>
          <w:lang w:val="en-US"/>
        </w:rPr>
        <w:t>NaaS</w:t>
      </w:r>
      <w:proofErr w:type="spellEnd"/>
      <w:r w:rsidR="0038529A">
        <w:rPr>
          <w:lang w:val="en-US"/>
        </w:rPr>
        <w:t xml:space="preserve"> operator has chosen for their network. Each vendor </w:t>
      </w:r>
      <w:proofErr w:type="gramStart"/>
      <w:r w:rsidR="0038529A">
        <w:rPr>
          <w:lang w:val="en-US"/>
        </w:rPr>
        <w:t>have</w:t>
      </w:r>
      <w:proofErr w:type="gramEnd"/>
      <w:r w:rsidR="0038529A">
        <w:rPr>
          <w:lang w:val="en-US"/>
        </w:rPr>
        <w:t xml:space="preserve"> their own process, </w:t>
      </w:r>
      <w:proofErr w:type="spellStart"/>
      <w:r w:rsidR="0038529A">
        <w:rPr>
          <w:lang w:val="en-US"/>
        </w:rPr>
        <w:t>NaaS</w:t>
      </w:r>
      <w:proofErr w:type="spellEnd"/>
      <w:r w:rsidR="0038529A">
        <w:rPr>
          <w:lang w:val="en-US"/>
        </w:rPr>
        <w:t xml:space="preserve"> operator must read and under</w:t>
      </w:r>
      <w:r w:rsidR="00CE583D">
        <w:rPr>
          <w:lang w:val="en-US"/>
        </w:rPr>
        <w:t>stand it to address it to Engineers that will perform the process.</w:t>
      </w:r>
    </w:p>
    <w:p w14:paraId="26618378" w14:textId="0D9F831A" w:rsidR="002755F0" w:rsidRPr="00AA3082" w:rsidRDefault="002755F0" w:rsidP="00C7027A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2F46E72F" w14:textId="2B4F9059" w:rsidR="003308D6" w:rsidRPr="000155B3" w:rsidRDefault="003308D6" w:rsidP="003308D6">
      <w:pPr>
        <w:pStyle w:val="Heading1"/>
        <w:rPr>
          <w:lang w:val="en-US"/>
        </w:rPr>
      </w:pPr>
      <w:bookmarkStart w:id="4" w:name="_Toc42858230"/>
      <w:r w:rsidRPr="000155B3">
        <w:rPr>
          <w:lang w:val="en-US"/>
        </w:rPr>
        <w:lastRenderedPageBreak/>
        <w:t>Introduction</w:t>
      </w:r>
      <w:bookmarkEnd w:id="4"/>
    </w:p>
    <w:p w14:paraId="1B5B491F" w14:textId="202F7020" w:rsidR="002755F0" w:rsidRDefault="00131934" w:rsidP="002755F0">
      <w:pPr>
        <w:rPr>
          <w:lang w:val="en-US"/>
        </w:rPr>
      </w:pPr>
      <w:r>
        <w:rPr>
          <w:lang w:val="en-US"/>
        </w:rPr>
        <w:t>Process Description:</w:t>
      </w:r>
    </w:p>
    <w:p w14:paraId="56ED3864" w14:textId="1B188B08" w:rsidR="00717991" w:rsidRDefault="00717991" w:rsidP="0071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lang w:val="en-US"/>
        </w:rPr>
      </w:pPr>
      <w:ins w:id="5" w:author="edgar ortiz" w:date="2020-06-11T15:36:00Z">
        <w:r w:rsidRPr="00717991">
          <w:rPr>
            <w:noProof/>
            <w:shd w:val="clear" w:color="auto" w:fill="AEAAAA" w:themeFill="background2" w:themeFillShade="BF"/>
          </w:rPr>
          <w:drawing>
            <wp:inline distT="0" distB="0" distL="0" distR="0" wp14:anchorId="425604BB" wp14:editId="7900503F">
              <wp:extent cx="4271733" cy="4738637"/>
              <wp:effectExtent l="0" t="0" r="0" b="5080"/>
              <wp:docPr id="36" name="Picture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90508" cy="47594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5C9705D" w14:textId="7A2EF155" w:rsidR="00D55560" w:rsidRPr="00D55560" w:rsidRDefault="00717991" w:rsidP="0075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lang w:val="en-US"/>
        </w:rPr>
      </w:pPr>
      <w:r w:rsidRPr="001819F3">
        <w:rPr>
          <w:b/>
          <w:bCs/>
          <w:i/>
          <w:iCs/>
          <w:color w:val="3B3838" w:themeColor="background2" w:themeShade="40"/>
          <w:sz w:val="28"/>
          <w:szCs w:val="28"/>
          <w:lang w:val="en-US"/>
        </w:rPr>
        <w:t xml:space="preserve">Insert the Naas Operator </w:t>
      </w:r>
      <w:r>
        <w:rPr>
          <w:b/>
          <w:bCs/>
          <w:i/>
          <w:iCs/>
          <w:color w:val="3B3838" w:themeColor="background2" w:themeShade="40"/>
          <w:sz w:val="28"/>
          <w:szCs w:val="28"/>
          <w:lang w:val="en-US"/>
        </w:rPr>
        <w:t>Predefined Process</w:t>
      </w:r>
    </w:p>
    <w:p w14:paraId="56E83E57" w14:textId="73D517F1" w:rsidR="00D55560" w:rsidRPr="00D55560" w:rsidRDefault="00D55560" w:rsidP="00D55560">
      <w:pPr>
        <w:rPr>
          <w:lang w:val="en-US"/>
        </w:rPr>
      </w:pPr>
    </w:p>
    <w:p w14:paraId="25786BA7" w14:textId="12DFB63E" w:rsidR="00250D6C" w:rsidRPr="00BC1FBA" w:rsidRDefault="00A243B8" w:rsidP="00CD397F">
      <w:pPr>
        <w:pStyle w:val="Heading1"/>
        <w:rPr>
          <w:lang w:val="en-US"/>
        </w:rPr>
      </w:pPr>
      <w:bookmarkStart w:id="6" w:name="_Toc42858231"/>
      <w:r w:rsidRPr="00A243B8">
        <w:t>Details of tools and testers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2014"/>
        <w:gridCol w:w="4098"/>
      </w:tblGrid>
      <w:tr w:rsidR="002C3595" w:rsidRPr="001B70BF" w14:paraId="49277BFF" w14:textId="19F6A9D7" w:rsidTr="00671668">
        <w:tc>
          <w:tcPr>
            <w:tcW w:w="338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197D732" w14:textId="11CCACCD" w:rsidR="001324AB" w:rsidRPr="001B70BF" w:rsidRDefault="001324AB" w:rsidP="00FA31E4">
            <w:pPr>
              <w:shd w:val="clear" w:color="auto" w:fill="AEAAAA" w:themeFill="background2" w:themeFillShade="BF"/>
            </w:pPr>
            <w:r>
              <w:rPr>
                <w:sz w:val="20"/>
                <w:szCs w:val="20"/>
              </w:rPr>
              <w:t xml:space="preserve">Laptop </w:t>
            </w:r>
          </w:p>
        </w:tc>
        <w:tc>
          <w:tcPr>
            <w:tcW w:w="2724" w:type="dxa"/>
            <w:tcBorders>
              <w:bottom w:val="single" w:sz="4" w:space="0" w:color="auto"/>
              <w:right w:val="nil"/>
            </w:tcBorders>
            <w:shd w:val="clear" w:color="auto" w:fill="AEAAAA" w:themeFill="background2" w:themeFillShade="BF"/>
          </w:tcPr>
          <w:p w14:paraId="04A5ED9D" w14:textId="740DF967" w:rsidR="001324AB" w:rsidRDefault="001324AB" w:rsidP="00FA31E4">
            <w:pPr>
              <w:shd w:val="clear" w:color="auto" w:fill="AEAAAA" w:themeFill="background2" w:themeFillShade="B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EAAAA" w:themeFill="background2" w:themeFillShade="BF"/>
          </w:tcPr>
          <w:p w14:paraId="40502E6A" w14:textId="3BE3AA79" w:rsidR="001324AB" w:rsidRDefault="0010407E" w:rsidP="00FA31E4">
            <w:pPr>
              <w:shd w:val="clear" w:color="auto" w:fill="AEAAAA" w:themeFill="background2" w:themeFillShade="B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Laptop</w:t>
            </w:r>
            <w:r w:rsidR="002C3595">
              <w:rPr>
                <w:sz w:val="20"/>
                <w:szCs w:val="20"/>
              </w:rPr>
              <w:t xml:space="preserve"> minimum requirements</w:t>
            </w:r>
            <w:r w:rsidR="001324AB">
              <w:rPr>
                <w:sz w:val="20"/>
                <w:szCs w:val="20"/>
              </w:rPr>
              <w:t xml:space="preserve"> </w:t>
            </w:r>
            <w:r w:rsidR="002C3595">
              <w:rPr>
                <w:sz w:val="20"/>
                <w:szCs w:val="20"/>
              </w:rPr>
              <w:t>:</w:t>
            </w:r>
          </w:p>
          <w:p w14:paraId="26DE65F0" w14:textId="509F4A4E" w:rsidR="002C3595" w:rsidRDefault="002C3595" w:rsidP="00FA31E4">
            <w:pPr>
              <w:shd w:val="clear" w:color="auto" w:fill="AEAAAA" w:themeFill="background2" w:themeFillShade="BF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F275B2" wp14:editId="0666F1FB">
                  <wp:extent cx="2465070" cy="1806224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459" cy="181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595" w:rsidRPr="008711CD" w14:paraId="69763889" w14:textId="5A3D804C" w:rsidTr="00671668">
        <w:tc>
          <w:tcPr>
            <w:tcW w:w="3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ACCAF85" w14:textId="2E8BDFF4" w:rsidR="001324AB" w:rsidRPr="001B70BF" w:rsidRDefault="001324AB" w:rsidP="00FA31E4">
            <w:pPr>
              <w:shd w:val="clear" w:color="auto" w:fill="AEAAAA" w:themeFill="background2" w:themeFillShade="BF"/>
            </w:pPr>
            <w:r>
              <w:rPr>
                <w:sz w:val="20"/>
                <w:szCs w:val="20"/>
              </w:rPr>
              <w:lastRenderedPageBreak/>
              <w:t xml:space="preserve">OS System 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45F129E" w14:textId="471B5A5F" w:rsidR="001324AB" w:rsidRDefault="001324AB" w:rsidP="00FA31E4">
            <w:pPr>
              <w:shd w:val="clear" w:color="auto" w:fill="AEAAAA" w:themeFill="background2" w:themeFillShade="B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46FCF83" w14:textId="19D5DDD6" w:rsidR="001324AB" w:rsidRDefault="0010407E" w:rsidP="00FA31E4">
            <w:pPr>
              <w:shd w:val="clear" w:color="auto" w:fill="AEAAAA" w:themeFill="background2" w:themeFillShade="B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indicate Vendor Documentation</w:t>
            </w:r>
          </w:p>
        </w:tc>
      </w:tr>
      <w:tr w:rsidR="002C3595" w:rsidRPr="001324AB" w14:paraId="1B6005C0" w14:textId="00D2FF50" w:rsidTr="00671668">
        <w:tc>
          <w:tcPr>
            <w:tcW w:w="3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AF385C7" w14:textId="5F1D8CD7" w:rsidR="0010274C" w:rsidRPr="001B70BF" w:rsidRDefault="0010274C" w:rsidP="00FA31E4">
            <w:pPr>
              <w:shd w:val="clear" w:color="auto" w:fill="AEAAAA" w:themeFill="background2" w:themeFillShade="BF"/>
            </w:pPr>
            <w:r>
              <w:rPr>
                <w:sz w:val="20"/>
                <w:szCs w:val="20"/>
              </w:rPr>
              <w:t xml:space="preserve">Connection Manager 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92E1A63" w14:textId="0BB10626" w:rsidR="0010274C" w:rsidRDefault="0010274C" w:rsidP="00FA31E4">
            <w:pPr>
              <w:shd w:val="clear" w:color="auto" w:fill="AEAAAA" w:themeFill="background2" w:themeFillShade="B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9994707" w14:textId="0324A7A8" w:rsidR="0010274C" w:rsidRDefault="0010274C" w:rsidP="00FA31E4">
            <w:pPr>
              <w:shd w:val="clear" w:color="auto" w:fill="AEAAAA" w:themeFill="background2" w:themeFillShade="BF"/>
              <w:rPr>
                <w:sz w:val="20"/>
                <w:szCs w:val="20"/>
              </w:rPr>
            </w:pPr>
            <w:r w:rsidRPr="004956CF">
              <w:rPr>
                <w:sz w:val="20"/>
                <w:szCs w:val="20"/>
              </w:rPr>
              <w:t>As indicate Vendor Documentation</w:t>
            </w:r>
          </w:p>
        </w:tc>
      </w:tr>
      <w:tr w:rsidR="002C3595" w:rsidRPr="008711CD" w14:paraId="7EA4054B" w14:textId="7F763624" w:rsidTr="00671668">
        <w:tc>
          <w:tcPr>
            <w:tcW w:w="3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FAA985C" w14:textId="58A88E6B" w:rsidR="0010274C" w:rsidRPr="001B70BF" w:rsidRDefault="0010274C" w:rsidP="00FA31E4">
            <w:pPr>
              <w:shd w:val="clear" w:color="auto" w:fill="AEAAAA" w:themeFill="background2" w:themeFillShade="BF"/>
            </w:pPr>
            <w:r>
              <w:rPr>
                <w:sz w:val="20"/>
                <w:szCs w:val="20"/>
              </w:rPr>
              <w:t xml:space="preserve">Power Supply 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2B2DF133" w14:textId="556C8A51" w:rsidR="0010274C" w:rsidRDefault="0010274C" w:rsidP="00FA31E4">
            <w:pPr>
              <w:shd w:val="clear" w:color="auto" w:fill="AEAAAA" w:themeFill="background2" w:themeFillShade="B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507FDCF" w14:textId="167589A0" w:rsidR="0010274C" w:rsidRDefault="0010274C" w:rsidP="00FA31E4">
            <w:pPr>
              <w:shd w:val="clear" w:color="auto" w:fill="AEAAAA" w:themeFill="background2" w:themeFillShade="BF"/>
              <w:rPr>
                <w:sz w:val="20"/>
                <w:szCs w:val="20"/>
              </w:rPr>
            </w:pPr>
            <w:r w:rsidRPr="004956CF">
              <w:rPr>
                <w:sz w:val="20"/>
                <w:szCs w:val="20"/>
              </w:rPr>
              <w:t>As indicate Vendor Documentation</w:t>
            </w:r>
          </w:p>
        </w:tc>
      </w:tr>
      <w:tr w:rsidR="002C3595" w:rsidRPr="008711CD" w14:paraId="4BA73837" w14:textId="620A60DB" w:rsidTr="00671668">
        <w:tc>
          <w:tcPr>
            <w:tcW w:w="3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56C0275" w14:textId="4CA966CE" w:rsidR="0010274C" w:rsidRPr="001B70BF" w:rsidRDefault="0010274C" w:rsidP="00FA31E4">
            <w:pPr>
              <w:shd w:val="clear" w:color="auto" w:fill="AEAAAA" w:themeFill="background2" w:themeFillShade="BF"/>
            </w:pPr>
            <w:r>
              <w:rPr>
                <w:sz w:val="20"/>
                <w:szCs w:val="20"/>
              </w:rPr>
              <w:t xml:space="preserve">Cat-5 Patch Cable 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B55E5F2" w14:textId="19D9C900" w:rsidR="0010274C" w:rsidRDefault="0010274C" w:rsidP="00FA31E4">
            <w:pPr>
              <w:shd w:val="clear" w:color="auto" w:fill="AEAAAA" w:themeFill="background2" w:themeFillShade="B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33294D7" w14:textId="07F7169B" w:rsidR="0010274C" w:rsidRDefault="0010274C" w:rsidP="00FA31E4">
            <w:pPr>
              <w:shd w:val="clear" w:color="auto" w:fill="AEAAAA" w:themeFill="background2" w:themeFillShade="BF"/>
              <w:rPr>
                <w:sz w:val="20"/>
                <w:szCs w:val="20"/>
              </w:rPr>
            </w:pPr>
            <w:r w:rsidRPr="004956CF">
              <w:rPr>
                <w:sz w:val="20"/>
                <w:szCs w:val="20"/>
              </w:rPr>
              <w:t>As indicate Vendor Documentation</w:t>
            </w:r>
          </w:p>
        </w:tc>
      </w:tr>
      <w:tr w:rsidR="00FA31E4" w:rsidRPr="008711CD" w14:paraId="61CD6EE0" w14:textId="77777777" w:rsidTr="00671668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2EF3101" w14:textId="77777777" w:rsidR="00895AC8" w:rsidRDefault="00895AC8" w:rsidP="00671668">
            <w:pPr>
              <w:shd w:val="clear" w:color="auto" w:fill="AEAAAA" w:themeFill="background2" w:themeFillShade="BF"/>
              <w:rPr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</w:pPr>
          </w:p>
          <w:p w14:paraId="57A42B4F" w14:textId="19984DD9" w:rsidR="00FA31E4" w:rsidRPr="006D29CF" w:rsidRDefault="00FA31E4" w:rsidP="00671668">
            <w:pPr>
              <w:shd w:val="clear" w:color="auto" w:fill="AEAAAA" w:themeFill="background2" w:themeFillShade="BF"/>
              <w:jc w:val="center"/>
              <w:rPr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</w:pPr>
            <w:r w:rsidRPr="00DC15FF">
              <w:rPr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Insert the </w:t>
            </w:r>
            <w:r>
              <w:rPr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Required Tools to perform the Commissioning </w:t>
            </w:r>
          </w:p>
          <w:p w14:paraId="7392CCF3" w14:textId="77777777" w:rsidR="00FA31E4" w:rsidRPr="004956CF" w:rsidRDefault="00FA31E4" w:rsidP="00FA31E4">
            <w:pPr>
              <w:shd w:val="clear" w:color="auto" w:fill="AEAAAA" w:themeFill="background2" w:themeFillShade="BF"/>
              <w:rPr>
                <w:sz w:val="20"/>
                <w:szCs w:val="20"/>
              </w:rPr>
            </w:pPr>
          </w:p>
        </w:tc>
      </w:tr>
    </w:tbl>
    <w:p w14:paraId="0C06E36C" w14:textId="39D66138" w:rsidR="00752D0A" w:rsidRDefault="00752D0A" w:rsidP="00752D0A">
      <w:pPr>
        <w:pStyle w:val="Heading1"/>
        <w:rPr>
          <w:lang w:val="en-US"/>
        </w:rPr>
      </w:pPr>
      <w:bookmarkStart w:id="7" w:name="_Toc42858232"/>
      <w:r>
        <w:rPr>
          <w:lang w:val="en-US"/>
        </w:rPr>
        <w:t>Prerequisites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348E" w:rsidRPr="0050348E" w14:paraId="63732CB0" w14:textId="77777777" w:rsidTr="0050348E">
        <w:tc>
          <w:tcPr>
            <w:tcW w:w="8828" w:type="dxa"/>
          </w:tcPr>
          <w:p w14:paraId="1816CCB7" w14:textId="7F8A74F5" w:rsidR="0050348E" w:rsidRDefault="00CA5421" w:rsidP="00E10C9E">
            <w:r>
              <w:t xml:space="preserve">Attachment of the </w:t>
            </w:r>
            <w:r w:rsidR="0050348E" w:rsidRPr="0050348E">
              <w:t xml:space="preserve">TX IP plan for network elements must be detailed </w:t>
            </w:r>
            <w:r w:rsidR="0050348E" w:rsidRPr="0050348E">
              <w:t>in the agreed format</w:t>
            </w:r>
            <w:r w:rsidR="00BB07D0">
              <w:t>:</w:t>
            </w:r>
          </w:p>
          <w:p w14:paraId="0BB615E8" w14:textId="2C34FBF1" w:rsidR="00BB07D0" w:rsidRPr="0050348E" w:rsidRDefault="001B056F" w:rsidP="00E10C9E">
            <w:r>
              <w:rPr>
                <w:noProof/>
              </w:rPr>
              <w:drawing>
                <wp:inline distT="0" distB="0" distL="0" distR="0" wp14:anchorId="07B20833" wp14:editId="53F1301E">
                  <wp:extent cx="5612130" cy="1501775"/>
                  <wp:effectExtent l="0" t="0" r="7620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48E" w:rsidRPr="0050348E" w14:paraId="3C623E1C" w14:textId="77777777" w:rsidTr="0050348E">
        <w:tc>
          <w:tcPr>
            <w:tcW w:w="8828" w:type="dxa"/>
          </w:tcPr>
          <w:p w14:paraId="1745BA3B" w14:textId="07C167D3" w:rsidR="0050348E" w:rsidRDefault="00671668" w:rsidP="00E10C9E">
            <w:r>
              <w:t xml:space="preserve">Attachment of </w:t>
            </w:r>
            <w:r w:rsidR="0050348E" w:rsidRPr="0050348E">
              <w:t>RAN LLD parametrization is detailed in the agreed format</w:t>
            </w:r>
            <w:r w:rsidR="00BB07D0">
              <w:t>:</w:t>
            </w:r>
          </w:p>
          <w:p w14:paraId="431ACA81" w14:textId="7DD80DD1" w:rsidR="002F343F" w:rsidRDefault="006D2A2A" w:rsidP="00E10C9E">
            <w:r>
              <w:rPr>
                <w:noProof/>
              </w:rPr>
              <w:drawing>
                <wp:inline distT="0" distB="0" distL="0" distR="0" wp14:anchorId="6497195D" wp14:editId="13B4EA2B">
                  <wp:extent cx="5612130" cy="772795"/>
                  <wp:effectExtent l="0" t="0" r="7620" b="825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639BF" w14:textId="61370849" w:rsidR="00BB07D0" w:rsidRPr="0050348E" w:rsidRDefault="00BB07D0" w:rsidP="00E10C9E"/>
        </w:tc>
      </w:tr>
      <w:tr w:rsidR="0050348E" w:rsidRPr="0050348E" w14:paraId="2CA15B3C" w14:textId="77777777" w:rsidTr="0050348E">
        <w:tc>
          <w:tcPr>
            <w:tcW w:w="8828" w:type="dxa"/>
          </w:tcPr>
          <w:p w14:paraId="1FF59D54" w14:textId="77777777" w:rsidR="0050348E" w:rsidRPr="0050348E" w:rsidRDefault="0050348E" w:rsidP="00E10C9E">
            <w:r w:rsidRPr="0050348E">
              <w:t>Transmission Commissioning has been completed and tested</w:t>
            </w:r>
          </w:p>
        </w:tc>
      </w:tr>
      <w:tr w:rsidR="0050348E" w:rsidRPr="0050348E" w14:paraId="3E87BC47" w14:textId="77777777" w:rsidTr="0050348E">
        <w:tc>
          <w:tcPr>
            <w:tcW w:w="8828" w:type="dxa"/>
          </w:tcPr>
          <w:p w14:paraId="4535DDB8" w14:textId="77777777" w:rsidR="0050348E" w:rsidRPr="0050348E" w:rsidRDefault="0050348E" w:rsidP="00E10C9E">
            <w:r w:rsidRPr="0050348E">
              <w:t>Commissioning and Integration Scrips has been elaborated previously</w:t>
            </w:r>
          </w:p>
        </w:tc>
      </w:tr>
      <w:tr w:rsidR="0050348E" w:rsidRPr="0050348E" w14:paraId="0049CCA9" w14:textId="77777777" w:rsidTr="0050348E">
        <w:tc>
          <w:tcPr>
            <w:tcW w:w="8828" w:type="dxa"/>
          </w:tcPr>
          <w:p w14:paraId="784EC0DD" w14:textId="77777777" w:rsidR="0050348E" w:rsidRPr="0050348E" w:rsidRDefault="0050348E" w:rsidP="00E10C9E">
            <w:r w:rsidRPr="0050348E">
              <w:t>Access Request form has been submitted to site owner</w:t>
            </w:r>
          </w:p>
        </w:tc>
      </w:tr>
    </w:tbl>
    <w:p w14:paraId="4BF5B393" w14:textId="269A644F" w:rsidR="00752D0A" w:rsidRDefault="00752D0A" w:rsidP="00752D0A">
      <w:pPr>
        <w:pStyle w:val="Heading1"/>
        <w:rPr>
          <w:lang w:val="en-US"/>
        </w:rPr>
      </w:pPr>
      <w:bookmarkStart w:id="8" w:name="_Toc42858233"/>
      <w:r>
        <w:rPr>
          <w:lang w:val="en-US"/>
        </w:rPr>
        <w:t>Network Access Request</w:t>
      </w:r>
      <w:bookmarkEnd w:id="8"/>
    </w:p>
    <w:p w14:paraId="2BF6E060" w14:textId="77777777" w:rsidR="00752D0A" w:rsidRPr="007E1F66" w:rsidRDefault="00752D0A" w:rsidP="00812AF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lang w:val="en-US"/>
        </w:rPr>
      </w:pPr>
      <w:r w:rsidRPr="007E1F66">
        <w:rPr>
          <w:lang w:val="en-US"/>
        </w:rPr>
        <w:t>Call NOC #6163153135</w:t>
      </w:r>
    </w:p>
    <w:p w14:paraId="390A91C6" w14:textId="77777777" w:rsidR="00752D0A" w:rsidRPr="007E1F66" w:rsidRDefault="00752D0A" w:rsidP="00812AF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lang w:val="en-US"/>
        </w:rPr>
      </w:pPr>
      <w:r w:rsidRPr="007E1F66">
        <w:rPr>
          <w:lang w:val="en-US"/>
        </w:rPr>
        <w:t>Provide them Site NAME , SITE ID , ACTIVITY</w:t>
      </w:r>
    </w:p>
    <w:p w14:paraId="65873D08" w14:textId="77777777" w:rsidR="00752D0A" w:rsidRPr="007E1F66" w:rsidRDefault="00752D0A" w:rsidP="00812AF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lang w:val="en-US"/>
        </w:rPr>
      </w:pPr>
      <w:r w:rsidRPr="007E1F66">
        <w:rPr>
          <w:lang w:val="en-US"/>
        </w:rPr>
        <w:t>Provide your Name and Company</w:t>
      </w:r>
    </w:p>
    <w:p w14:paraId="103D4F86" w14:textId="77777777" w:rsidR="00752D0A" w:rsidRPr="007E1F66" w:rsidRDefault="00752D0A" w:rsidP="00812AF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lang w:val="en-US"/>
        </w:rPr>
      </w:pPr>
      <w:r w:rsidRPr="007E1F66">
        <w:rPr>
          <w:lang w:val="en-US"/>
        </w:rPr>
        <w:t>Provide Task that you will made</w:t>
      </w:r>
    </w:p>
    <w:p w14:paraId="1B208593" w14:textId="77777777" w:rsidR="00752D0A" w:rsidRDefault="00752D0A" w:rsidP="00812AF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lang w:val="en-US"/>
        </w:rPr>
      </w:pPr>
      <w:r w:rsidRPr="007E1F66">
        <w:rPr>
          <w:lang w:val="en-US"/>
        </w:rPr>
        <w:t>Provide Expected Time</w:t>
      </w:r>
    </w:p>
    <w:p w14:paraId="49B10D3A" w14:textId="77777777" w:rsidR="00752D0A" w:rsidRPr="001819F3" w:rsidRDefault="00752D0A" w:rsidP="0075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/>
        <w:jc w:val="center"/>
        <w:rPr>
          <w:b/>
          <w:bCs/>
          <w:i/>
          <w:iCs/>
          <w:color w:val="3B3838" w:themeColor="background2" w:themeShade="40"/>
          <w:sz w:val="28"/>
          <w:szCs w:val="28"/>
          <w:lang w:val="en-US"/>
        </w:rPr>
      </w:pPr>
      <w:r w:rsidRPr="001819F3">
        <w:rPr>
          <w:b/>
          <w:bCs/>
          <w:i/>
          <w:iCs/>
          <w:color w:val="3B3838" w:themeColor="background2" w:themeShade="40"/>
          <w:sz w:val="28"/>
          <w:szCs w:val="28"/>
          <w:lang w:val="en-US"/>
        </w:rPr>
        <w:lastRenderedPageBreak/>
        <w:t>Insert the Naas Operator Administrative Procedures</w:t>
      </w:r>
    </w:p>
    <w:p w14:paraId="31996B70" w14:textId="673963E2" w:rsidR="00752D0A" w:rsidRPr="001F60DC" w:rsidRDefault="00A243B8" w:rsidP="00752D0A">
      <w:pPr>
        <w:pStyle w:val="Heading1"/>
        <w:rPr>
          <w:lang w:val="en-US"/>
        </w:rPr>
      </w:pPr>
      <w:bookmarkStart w:id="9" w:name="_Toc42858234"/>
      <w:r w:rsidRPr="00A243B8">
        <w:rPr>
          <w:lang w:val="en-US"/>
        </w:rPr>
        <w:t>Connection Diagram</w:t>
      </w:r>
      <w:bookmarkEnd w:id="9"/>
      <w:r w:rsidRPr="00A243B8">
        <w:rPr>
          <w:lang w:val="en-US"/>
        </w:rPr>
        <w:t xml:space="preserve"> </w:t>
      </w:r>
    </w:p>
    <w:p w14:paraId="025A7A31" w14:textId="47568E77" w:rsidR="009F568A" w:rsidRDefault="009D1052" w:rsidP="00314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CD6C04" wp14:editId="72B5CF49">
            <wp:extent cx="426720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4225" w14:textId="3A5817B7" w:rsidR="0031418F" w:rsidRPr="00C26CDB" w:rsidRDefault="0031418F" w:rsidP="00314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b/>
          <w:bCs/>
          <w:i/>
          <w:iCs/>
          <w:color w:val="3B3838" w:themeColor="background2" w:themeShade="40"/>
          <w:lang w:val="en-US"/>
        </w:rPr>
      </w:pPr>
      <w:r w:rsidRPr="00C26CDB">
        <w:rPr>
          <w:b/>
          <w:bCs/>
          <w:i/>
          <w:iCs/>
          <w:color w:val="3B3838" w:themeColor="background2" w:themeShade="40"/>
          <w:lang w:val="en-US"/>
        </w:rPr>
        <w:t xml:space="preserve">Insert a diagram showing how to </w:t>
      </w:r>
      <w:r w:rsidR="00C26CDB" w:rsidRPr="00C26CDB">
        <w:rPr>
          <w:b/>
          <w:bCs/>
          <w:i/>
          <w:iCs/>
          <w:color w:val="3B3838" w:themeColor="background2" w:themeShade="40"/>
          <w:lang w:val="en-US"/>
        </w:rPr>
        <w:t>connect into the Base Station for Commissioning</w:t>
      </w:r>
    </w:p>
    <w:p w14:paraId="67D6CA43" w14:textId="12800A42" w:rsidR="00950616" w:rsidRPr="00C26CDB" w:rsidRDefault="00950616" w:rsidP="00314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i/>
          <w:iCs/>
          <w:color w:val="3B3838" w:themeColor="background2" w:themeShade="40"/>
          <w:lang w:val="en-US"/>
        </w:rPr>
      </w:pPr>
      <w:r w:rsidRPr="00C26CDB">
        <w:rPr>
          <w:i/>
          <w:iCs/>
          <w:color w:val="3B3838" w:themeColor="background2" w:themeShade="40"/>
          <w:sz w:val="20"/>
          <w:szCs w:val="20"/>
          <w:lang w:val="en-US"/>
        </w:rPr>
        <w:t xml:space="preserve">The </w:t>
      </w:r>
      <w:r w:rsidRPr="00C26CDB">
        <w:rPr>
          <w:i/>
          <w:iCs/>
          <w:color w:val="3B3838" w:themeColor="background2" w:themeShade="40"/>
          <w:sz w:val="20"/>
          <w:szCs w:val="20"/>
          <w:lang w:val="en-US"/>
        </w:rPr>
        <w:t xml:space="preserve">Base Band </w:t>
      </w:r>
      <w:r w:rsidRPr="00C26CDB">
        <w:rPr>
          <w:i/>
          <w:iCs/>
          <w:color w:val="3B3838" w:themeColor="background2" w:themeShade="40"/>
          <w:sz w:val="20"/>
          <w:szCs w:val="20"/>
          <w:lang w:val="en-US"/>
        </w:rPr>
        <w:t xml:space="preserve"> provides a web-based local maintenance terminal (LMT) for configuring and troubleshooting. The LMT will be used to commission the site and check status. </w:t>
      </w:r>
    </w:p>
    <w:p w14:paraId="6B5FAE09" w14:textId="36F14807" w:rsidR="0073077D" w:rsidRPr="001F60DC" w:rsidRDefault="00A243B8" w:rsidP="001F60DC">
      <w:pPr>
        <w:pStyle w:val="Heading1"/>
        <w:rPr>
          <w:lang w:val="en-US"/>
        </w:rPr>
      </w:pPr>
      <w:bookmarkStart w:id="10" w:name="_Toc42858235"/>
      <w:r w:rsidRPr="00A243B8">
        <w:rPr>
          <w:lang w:val="en-US"/>
        </w:rPr>
        <w:t>Equipment Description</w:t>
      </w:r>
      <w:bookmarkEnd w:id="10"/>
    </w:p>
    <w:p w14:paraId="33B07C36" w14:textId="40CAE42F" w:rsidR="0073077D" w:rsidRDefault="00EF32BE" w:rsidP="00EF3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4C89F4" wp14:editId="5CEEAB64">
            <wp:extent cx="2956560" cy="1981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8451" cy="19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C0C9" w14:textId="7FD12E69" w:rsidR="00983641" w:rsidRPr="001F60DC" w:rsidRDefault="00EF32BE" w:rsidP="001F6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b/>
          <w:bCs/>
          <w:i/>
          <w:iCs/>
          <w:color w:val="3B3838" w:themeColor="background2" w:themeShade="40"/>
          <w:lang w:val="en-US"/>
        </w:rPr>
      </w:pPr>
      <w:r w:rsidRPr="00EF32BE">
        <w:rPr>
          <w:b/>
          <w:bCs/>
          <w:i/>
          <w:iCs/>
          <w:color w:val="3B3838" w:themeColor="background2" w:themeShade="40"/>
          <w:lang w:val="en-US"/>
        </w:rPr>
        <w:t xml:space="preserve">Insert the </w:t>
      </w:r>
      <w:r w:rsidR="00EE2703">
        <w:rPr>
          <w:b/>
          <w:bCs/>
          <w:i/>
          <w:iCs/>
          <w:color w:val="3B3838" w:themeColor="background2" w:themeShade="40"/>
          <w:lang w:val="en-US"/>
        </w:rPr>
        <w:t>description of the baseband</w:t>
      </w:r>
      <w:r w:rsidR="001E21CE">
        <w:rPr>
          <w:b/>
          <w:bCs/>
          <w:i/>
          <w:iCs/>
          <w:color w:val="3B3838" w:themeColor="background2" w:themeShade="40"/>
          <w:lang w:val="en-US"/>
        </w:rPr>
        <w:t xml:space="preserve"> that </w:t>
      </w:r>
      <w:proofErr w:type="gramStart"/>
      <w:r w:rsidR="001E21CE">
        <w:rPr>
          <w:b/>
          <w:bCs/>
          <w:i/>
          <w:iCs/>
          <w:color w:val="3B3838" w:themeColor="background2" w:themeShade="40"/>
          <w:lang w:val="en-US"/>
        </w:rPr>
        <w:t>details clearly</w:t>
      </w:r>
      <w:proofErr w:type="gramEnd"/>
      <w:r w:rsidR="001E21CE">
        <w:rPr>
          <w:b/>
          <w:bCs/>
          <w:i/>
          <w:iCs/>
          <w:color w:val="3B3838" w:themeColor="background2" w:themeShade="40"/>
          <w:lang w:val="en-US"/>
        </w:rPr>
        <w:t xml:space="preserve"> their physical interfaces</w:t>
      </w:r>
    </w:p>
    <w:p w14:paraId="3B8B5E5A" w14:textId="1879FE25" w:rsidR="008711CD" w:rsidRDefault="00D95F84" w:rsidP="00963D36">
      <w:pPr>
        <w:pStyle w:val="Heading1"/>
        <w:rPr>
          <w:lang w:val="en-US"/>
        </w:rPr>
      </w:pPr>
      <w:bookmarkStart w:id="11" w:name="_Toc42858236"/>
      <w:r>
        <w:rPr>
          <w:lang w:val="en-US"/>
        </w:rPr>
        <w:t>Local Commissioning of the Base Station</w:t>
      </w:r>
      <w:bookmarkEnd w:id="11"/>
    </w:p>
    <w:p w14:paraId="1B1782BF" w14:textId="163A4860" w:rsidR="00841D92" w:rsidRPr="00841D92" w:rsidRDefault="00841D92" w:rsidP="00841D92">
      <w:pPr>
        <w:rPr>
          <w:lang w:val="en-US"/>
        </w:rPr>
      </w:pPr>
      <w:r>
        <w:rPr>
          <w:lang w:val="en-US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933"/>
      </w:tblGrid>
      <w:tr w:rsidR="00304C70" w:rsidRPr="000E73A8" w14:paraId="104A3279" w14:textId="77777777" w:rsidTr="00D95F84">
        <w:tc>
          <w:tcPr>
            <w:tcW w:w="8828" w:type="dxa"/>
            <w:gridSpan w:val="2"/>
            <w:shd w:val="clear" w:color="auto" w:fill="AEAAAA" w:themeFill="background2" w:themeFillShade="BF"/>
          </w:tcPr>
          <w:p w14:paraId="72B7CD41" w14:textId="5571459A" w:rsidR="00304C70" w:rsidRPr="003F7ED3" w:rsidRDefault="00304C70" w:rsidP="00A74F0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>Change IP Address on Laptop</w:t>
            </w:r>
          </w:p>
        </w:tc>
      </w:tr>
      <w:tr w:rsidR="00304C70" w:rsidRPr="000E73A8" w14:paraId="698FC62E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34F4739E" w14:textId="0605F9A7" w:rsidR="00304C70" w:rsidRPr="003F7ED3" w:rsidRDefault="00304C70" w:rsidP="00A74F0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097F092D" w14:textId="7B5016F7" w:rsidR="00304C70" w:rsidRPr="003F7ED3" w:rsidRDefault="00CA1855" w:rsidP="00A74F0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>Task</w:t>
            </w:r>
            <w:r w:rsidRPr="003F7ED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04C70" w:rsidRPr="003F7ED3">
              <w:rPr>
                <w:rFonts w:asciiTheme="minorHAnsi" w:hAnsiTheme="minorHAnsi" w:cstheme="minorHAnsi"/>
                <w:b/>
                <w:bCs/>
              </w:rPr>
              <w:t>/Observation</w:t>
            </w:r>
          </w:p>
        </w:tc>
      </w:tr>
      <w:tr w:rsidR="00304C70" w:rsidRPr="000E73A8" w14:paraId="2674AB21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460A2D27" w14:textId="6D16E3AF" w:rsidR="00304C70" w:rsidRPr="003F7ED3" w:rsidRDefault="00304C70" w:rsidP="00A74F0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4BB2D3D0" w14:textId="29978BBB" w:rsidR="00304C70" w:rsidRPr="003F7ED3" w:rsidRDefault="00304C70" w:rsidP="00A74F0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Connect a standard Ethernet cable from the local terminal to the LMT port of the Baseband</w:t>
            </w:r>
            <w:r w:rsidR="005851C0">
              <w:rPr>
                <w:rFonts w:asciiTheme="minorHAnsi" w:hAnsiTheme="minorHAnsi" w:cstheme="minorHAnsi"/>
              </w:rPr>
              <w:t>:</w:t>
            </w:r>
            <w:r w:rsidR="005851C0" w:rsidRPr="005F70A0">
              <w:rPr>
                <w:noProof/>
                <w:lang w:val="es-MX"/>
              </w:rPr>
              <w:drawing>
                <wp:inline distT="0" distB="0" distL="0" distR="0" wp14:anchorId="638E647C" wp14:editId="60F6F5C0">
                  <wp:extent cx="4376057" cy="411806"/>
                  <wp:effectExtent l="0" t="0" r="5715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2124" cy="426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855" w:rsidRPr="000E73A8" w14:paraId="7BE3EC9A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245212CA" w14:textId="22299E32" w:rsidR="00CA1855" w:rsidRPr="003F7ED3" w:rsidRDefault="00CA1855" w:rsidP="00CA185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64D5DF49" w14:textId="3434B0C1" w:rsidR="00CA1855" w:rsidRPr="003F7ED3" w:rsidRDefault="00CA1855" w:rsidP="00CA185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Go to the Start (Windows) Button, and select Search Programs and Files, and type</w:t>
            </w:r>
          </w:p>
        </w:tc>
      </w:tr>
      <w:tr w:rsidR="00CA1855" w:rsidRPr="000E73A8" w14:paraId="6EA43296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3F580876" w14:textId="31A6B41D" w:rsidR="00CA1855" w:rsidRPr="003F7ED3" w:rsidRDefault="00CA1855" w:rsidP="00CA185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71F8BE2A" w14:textId="1F1B318D" w:rsidR="00CA1855" w:rsidRPr="003F7ED3" w:rsidRDefault="00491551" w:rsidP="00CA185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 xml:space="preserve">Under Programs, </w:t>
            </w:r>
            <w:r w:rsidRPr="003F7ED3">
              <w:rPr>
                <w:rFonts w:asciiTheme="minorHAnsi" w:hAnsiTheme="minorHAnsi" w:cstheme="minorHAnsi"/>
                <w:b/>
                <w:bCs/>
              </w:rPr>
              <w:t xml:space="preserve">cmd.exe </w:t>
            </w:r>
            <w:r w:rsidRPr="003F7ED3">
              <w:rPr>
                <w:rFonts w:asciiTheme="minorHAnsi" w:hAnsiTheme="minorHAnsi" w:cstheme="minorHAnsi"/>
              </w:rPr>
              <w:t xml:space="preserve">is listed, right click on </w:t>
            </w:r>
            <w:proofErr w:type="gramStart"/>
            <w:r w:rsidRPr="003F7ED3">
              <w:rPr>
                <w:rFonts w:asciiTheme="minorHAnsi" w:hAnsiTheme="minorHAnsi" w:cstheme="minorHAnsi"/>
              </w:rPr>
              <w:t>it</w:t>
            </w:r>
            <w:proofErr w:type="gramEnd"/>
            <w:r w:rsidRPr="003F7ED3">
              <w:rPr>
                <w:rFonts w:asciiTheme="minorHAnsi" w:hAnsiTheme="minorHAnsi" w:cstheme="minorHAnsi"/>
              </w:rPr>
              <w:t xml:space="preserve"> and select </w:t>
            </w:r>
            <w:r w:rsidRPr="003F7ED3">
              <w:rPr>
                <w:rFonts w:asciiTheme="minorHAnsi" w:hAnsiTheme="minorHAnsi" w:cstheme="minorHAnsi"/>
                <w:b/>
                <w:bCs/>
              </w:rPr>
              <w:t>Run as administrator</w:t>
            </w:r>
            <w:r w:rsidRPr="003F7ED3">
              <w:rPr>
                <w:rFonts w:asciiTheme="minorHAnsi" w:hAnsiTheme="minorHAnsi" w:cstheme="minorHAnsi"/>
              </w:rPr>
              <w:t>.</w:t>
            </w:r>
          </w:p>
        </w:tc>
      </w:tr>
      <w:tr w:rsidR="00491551" w:rsidRPr="000E73A8" w14:paraId="20B71584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02C39FFD" w14:textId="11440C48" w:rsidR="00491551" w:rsidRPr="003F7ED3" w:rsidRDefault="00250F80" w:rsidP="0049155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2C35A2E6" w14:textId="2D02BAA6" w:rsidR="00491551" w:rsidRPr="003F7ED3" w:rsidRDefault="00491551" w:rsidP="0049155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</w:rPr>
              <w:t xml:space="preserve">When User Access Control asks, </w:t>
            </w:r>
            <w:proofErr w:type="gramStart"/>
            <w:r w:rsidRPr="003F7ED3">
              <w:rPr>
                <w:rFonts w:asciiTheme="minorHAnsi" w:hAnsiTheme="minorHAnsi" w:cstheme="minorHAnsi"/>
              </w:rPr>
              <w:t>Do</w:t>
            </w:r>
            <w:proofErr w:type="gramEnd"/>
            <w:r w:rsidRPr="003F7ED3">
              <w:rPr>
                <w:rFonts w:asciiTheme="minorHAnsi" w:hAnsiTheme="minorHAnsi" w:cstheme="minorHAnsi"/>
              </w:rPr>
              <w:t xml:space="preserve"> you want to allow the following program to make</w:t>
            </w:r>
          </w:p>
        </w:tc>
      </w:tr>
      <w:tr w:rsidR="00491551" w:rsidRPr="000E73A8" w14:paraId="51B9681A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7F090476" w14:textId="2D1D9DB1" w:rsidR="00491551" w:rsidRPr="003F7ED3" w:rsidRDefault="00250F80" w:rsidP="0049155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27D9448F" w14:textId="77777777" w:rsidR="00491551" w:rsidRPr="003F7ED3" w:rsidRDefault="00491551" w:rsidP="0049155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In the command window that opens type:</w:t>
            </w:r>
          </w:p>
          <w:p w14:paraId="495F4DB5" w14:textId="77777777" w:rsidR="00650572" w:rsidRPr="003F7ED3" w:rsidRDefault="00650572" w:rsidP="0065057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spellStart"/>
            <w:r w:rsidRPr="003F7ED3">
              <w:rPr>
                <w:rFonts w:asciiTheme="minorHAnsi" w:hAnsiTheme="minorHAnsi" w:cstheme="minorHAnsi"/>
              </w:rPr>
              <w:lastRenderedPageBreak/>
              <w:t>netsh</w:t>
            </w:r>
            <w:proofErr w:type="spellEnd"/>
            <w:r w:rsidRPr="003F7ED3">
              <w:rPr>
                <w:rFonts w:asciiTheme="minorHAnsi" w:hAnsiTheme="minorHAnsi" w:cstheme="minorHAnsi"/>
              </w:rPr>
              <w:t xml:space="preserve"> interface </w:t>
            </w:r>
            <w:proofErr w:type="spellStart"/>
            <w:r w:rsidRPr="003F7ED3">
              <w:rPr>
                <w:rFonts w:asciiTheme="minorHAnsi" w:hAnsiTheme="minorHAnsi" w:cstheme="minorHAnsi"/>
              </w:rPr>
              <w:t>ip</w:t>
            </w:r>
            <w:proofErr w:type="spellEnd"/>
            <w:r w:rsidRPr="003F7ED3">
              <w:rPr>
                <w:rFonts w:asciiTheme="minorHAnsi" w:hAnsiTheme="minorHAnsi" w:cstheme="minorHAnsi"/>
              </w:rPr>
              <w:t xml:space="preserve"> set address name="Ethernet" static 169.254.2.1</w:t>
            </w:r>
          </w:p>
          <w:p w14:paraId="2AC13921" w14:textId="6834F24B" w:rsidR="00650572" w:rsidRPr="003F7ED3" w:rsidRDefault="00650572" w:rsidP="0065057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255.255.255.0 169.254.2.2</w:t>
            </w:r>
          </w:p>
        </w:tc>
      </w:tr>
      <w:tr w:rsidR="00491551" w:rsidRPr="000E73A8" w14:paraId="0FFEB769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460ECC96" w14:textId="643752CF" w:rsidR="00491551" w:rsidRPr="003F7ED3" w:rsidRDefault="00250F80" w:rsidP="0049155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lastRenderedPageBreak/>
              <w:t>6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016BFED5" w14:textId="77777777" w:rsidR="00650572" w:rsidRPr="003F7ED3" w:rsidRDefault="00650572" w:rsidP="0065057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Check that the "Local Area Connection" or "Ethernet" IP address of the computer has been</w:t>
            </w:r>
          </w:p>
          <w:p w14:paraId="50DB815D" w14:textId="3DC98B54" w:rsidR="00250F80" w:rsidRPr="003F7ED3" w:rsidRDefault="00250F80" w:rsidP="00250F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spellStart"/>
            <w:r w:rsidRPr="003F7ED3">
              <w:rPr>
                <w:rFonts w:asciiTheme="minorHAnsi" w:hAnsiTheme="minorHAnsi" w:cstheme="minorHAnsi"/>
              </w:rPr>
              <w:t>netsh</w:t>
            </w:r>
            <w:proofErr w:type="spellEnd"/>
            <w:r w:rsidRPr="003F7ED3">
              <w:rPr>
                <w:rFonts w:asciiTheme="minorHAnsi" w:hAnsiTheme="minorHAnsi" w:cstheme="minorHAnsi"/>
              </w:rPr>
              <w:t xml:space="preserve"> int </w:t>
            </w:r>
            <w:proofErr w:type="spellStart"/>
            <w:r w:rsidRPr="003F7ED3">
              <w:rPr>
                <w:rFonts w:asciiTheme="minorHAnsi" w:hAnsiTheme="minorHAnsi" w:cstheme="minorHAnsi"/>
              </w:rPr>
              <w:t>ip</w:t>
            </w:r>
            <w:proofErr w:type="spellEnd"/>
            <w:r w:rsidRPr="003F7ED3">
              <w:rPr>
                <w:rFonts w:asciiTheme="minorHAnsi" w:hAnsiTheme="minorHAnsi" w:cstheme="minorHAnsi"/>
              </w:rPr>
              <w:t xml:space="preserve"> show addresses "Ethernet"</w:t>
            </w:r>
          </w:p>
        </w:tc>
      </w:tr>
      <w:tr w:rsidR="000852EF" w:rsidRPr="000E73A8" w14:paraId="6E58FD0C" w14:textId="77777777" w:rsidTr="00D95F84">
        <w:tc>
          <w:tcPr>
            <w:tcW w:w="8828" w:type="dxa"/>
            <w:gridSpan w:val="2"/>
            <w:shd w:val="clear" w:color="auto" w:fill="AEAAAA" w:themeFill="background2" w:themeFillShade="BF"/>
          </w:tcPr>
          <w:p w14:paraId="38A007D3" w14:textId="09C1B7B8" w:rsidR="000852EF" w:rsidRPr="003F7ED3" w:rsidRDefault="003C1AB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Connect to Base Station</w:t>
            </w:r>
          </w:p>
        </w:tc>
      </w:tr>
      <w:tr w:rsidR="000852EF" w:rsidRPr="000E73A8" w14:paraId="35DBCBA0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66F09591" w14:textId="77777777" w:rsidR="000852EF" w:rsidRPr="003F7ED3" w:rsidRDefault="000852EF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36A6BE35" w14:textId="77777777" w:rsidR="000852EF" w:rsidRPr="003F7ED3" w:rsidRDefault="000852EF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>Task /Observation</w:t>
            </w:r>
          </w:p>
        </w:tc>
      </w:tr>
      <w:tr w:rsidR="000852EF" w:rsidRPr="000E73A8" w14:paraId="24D83245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4C1F80D5" w14:textId="77777777" w:rsidR="000852EF" w:rsidRPr="003F7ED3" w:rsidRDefault="000852EF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3F079419" w14:textId="77777777" w:rsidR="00B664C7" w:rsidRDefault="00B664C7" w:rsidP="00B664C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3"/>
                <w:szCs w:val="23"/>
              </w:rPr>
            </w:pPr>
            <w:r>
              <w:rPr>
                <w:rFonts w:ascii="ArialMT" w:hAnsi="ArialMT" w:cs="ArialMT"/>
                <w:sz w:val="23"/>
                <w:szCs w:val="23"/>
              </w:rPr>
              <w:t>Open a browser and connect to the Baseband Emergency Access window.</w:t>
            </w:r>
          </w:p>
          <w:p w14:paraId="69F23EF0" w14:textId="698CC19C" w:rsidR="000852EF" w:rsidRDefault="00B664C7" w:rsidP="00B664C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3"/>
                <w:szCs w:val="23"/>
              </w:rPr>
            </w:pPr>
            <w:r w:rsidRPr="00B664C7">
              <w:rPr>
                <w:rFonts w:ascii="ArialMT" w:hAnsi="ArialMT" w:cs="ArialMT"/>
                <w:sz w:val="23"/>
                <w:szCs w:val="23"/>
              </w:rPr>
              <w:t>https://</w:t>
            </w:r>
            <w:r w:rsidRPr="00B664C7">
              <w:rPr>
                <w:rFonts w:ascii="ArialMT" w:hAnsi="ArialMT" w:cs="ArialMT"/>
                <w:sz w:val="23"/>
                <w:szCs w:val="23"/>
              </w:rPr>
              <w:t>IP</w:t>
            </w:r>
            <w:r>
              <w:rPr>
                <w:rFonts w:ascii="ArialMT" w:hAnsi="ArialMT" w:cs="ArialMT"/>
                <w:sz w:val="23"/>
                <w:szCs w:val="23"/>
              </w:rPr>
              <w:t xml:space="preserve"> ADRESS OF BASEBAND</w:t>
            </w:r>
          </w:p>
          <w:p w14:paraId="6F9E3EB2" w14:textId="5C5953D7" w:rsidR="00B664C7" w:rsidRPr="003F7ED3" w:rsidRDefault="00B664C7" w:rsidP="00B664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0852EF" w:rsidRPr="000E73A8" w14:paraId="1F019235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150D416F" w14:textId="77777777" w:rsidR="000852EF" w:rsidRPr="003F7ED3" w:rsidRDefault="000852EF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300FBCF9" w14:textId="0AF6BF42" w:rsidR="000852EF" w:rsidRDefault="003D4E5D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D4E5D">
              <w:rPr>
                <w:rFonts w:asciiTheme="minorHAnsi" w:hAnsiTheme="minorHAnsi" w:cstheme="minorHAnsi"/>
              </w:rPr>
              <w:t xml:space="preserve">Fill in </w:t>
            </w:r>
            <w:r>
              <w:rPr>
                <w:rFonts w:asciiTheme="minorHAnsi" w:hAnsiTheme="minorHAnsi" w:cstheme="minorHAnsi"/>
              </w:rPr>
              <w:t>Base Band</w:t>
            </w:r>
            <w:r w:rsidRPr="003D4E5D">
              <w:rPr>
                <w:rFonts w:asciiTheme="minorHAnsi" w:hAnsiTheme="minorHAnsi" w:cstheme="minorHAnsi"/>
              </w:rPr>
              <w:t xml:space="preserve"> IP Address and click Connect</w:t>
            </w:r>
            <w:r w:rsidR="00B17417">
              <w:rPr>
                <w:rFonts w:asciiTheme="minorHAnsi" w:hAnsiTheme="minorHAnsi" w:cstheme="minorHAnsi"/>
              </w:rPr>
              <w:t>:</w:t>
            </w:r>
          </w:p>
          <w:p w14:paraId="3713F702" w14:textId="27D1A12E" w:rsidR="00D82D61" w:rsidRDefault="00D82D61" w:rsidP="00D61F47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3"/>
                <w:szCs w:val="23"/>
              </w:rPr>
            </w:pPr>
            <w:r>
              <w:rPr>
                <w:rFonts w:ascii="ArialMT" w:hAnsi="ArialMT" w:cs="ArialMT"/>
                <w:sz w:val="23"/>
                <w:szCs w:val="23"/>
              </w:rPr>
              <w:t xml:space="preserve">In the Username field type: </w:t>
            </w:r>
            <w:r>
              <w:rPr>
                <w:rFonts w:ascii="Arial-BoldMT" w:hAnsi="Arial-BoldMT" w:cs="Arial-BoldMT"/>
                <w:b/>
                <w:bCs/>
                <w:sz w:val="23"/>
                <w:szCs w:val="23"/>
              </w:rPr>
              <w:t>User</w:t>
            </w:r>
          </w:p>
          <w:p w14:paraId="30212333" w14:textId="541AC64B" w:rsidR="00FB557B" w:rsidRDefault="00FB557B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="ArialMT" w:hAnsi="ArialMT" w:cs="ArialMT"/>
                <w:sz w:val="23"/>
                <w:szCs w:val="23"/>
              </w:rPr>
              <w:t xml:space="preserve">In the password Field type: </w:t>
            </w:r>
            <w:r>
              <w:rPr>
                <w:rFonts w:ascii="Arial-BoldMT" w:hAnsi="Arial-BoldMT" w:cs="Arial-BoldMT"/>
                <w:b/>
                <w:bCs/>
                <w:sz w:val="23"/>
                <w:szCs w:val="23"/>
              </w:rPr>
              <w:t>Pass</w:t>
            </w:r>
          </w:p>
          <w:p w14:paraId="3893F3ED" w14:textId="4D636373" w:rsidR="00B17417" w:rsidRPr="003F7ED3" w:rsidRDefault="00B17417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78EB1A2D" wp14:editId="28FD1213">
                  <wp:extent cx="4245429" cy="1588553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640" cy="1594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294" w:rsidRPr="000E73A8" w14:paraId="743D65E8" w14:textId="77777777" w:rsidTr="00D95F84">
        <w:tc>
          <w:tcPr>
            <w:tcW w:w="8828" w:type="dxa"/>
            <w:gridSpan w:val="2"/>
            <w:shd w:val="clear" w:color="auto" w:fill="AEAAAA" w:themeFill="background2" w:themeFillShade="BF"/>
          </w:tcPr>
          <w:p w14:paraId="064A8783" w14:textId="51026E42" w:rsidR="007D7294" w:rsidRPr="003F7ED3" w:rsidRDefault="003C1AB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Load Configuration Script</w:t>
            </w:r>
          </w:p>
        </w:tc>
      </w:tr>
      <w:tr w:rsidR="007D7294" w:rsidRPr="000E73A8" w14:paraId="09B0D3D4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727B73C2" w14:textId="77777777" w:rsidR="007D7294" w:rsidRPr="003F7ED3" w:rsidRDefault="007D7294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0514CAB2" w14:textId="77777777" w:rsidR="007D7294" w:rsidRPr="003F7ED3" w:rsidRDefault="007D7294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>Task /Observation</w:t>
            </w:r>
          </w:p>
        </w:tc>
      </w:tr>
      <w:tr w:rsidR="007D7294" w:rsidRPr="000E73A8" w14:paraId="5C531628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5FBB123A" w14:textId="77777777" w:rsidR="007D7294" w:rsidRPr="003F7ED3" w:rsidRDefault="007D7294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35057967" w14:textId="375D5A20" w:rsidR="007D7294" w:rsidRDefault="002E3FB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2E3FB2">
              <w:rPr>
                <w:rFonts w:asciiTheme="minorHAnsi" w:hAnsiTheme="minorHAnsi" w:cstheme="minorHAnsi"/>
              </w:rPr>
              <w:t xml:space="preserve">Click Tools </w:t>
            </w:r>
            <w:r w:rsidRPr="002E3FB2">
              <w:rPr>
                <w:rFonts w:cstheme="minorHAnsi"/>
              </w:rPr>
              <w:sym w:font="Wingdings" w:char="F0E0"/>
            </w:r>
            <w:r w:rsidR="00B26979">
              <w:rPr>
                <w:rFonts w:cstheme="minorHAnsi"/>
              </w:rPr>
              <w:t xml:space="preserve"> </w:t>
            </w:r>
            <w:r w:rsidR="001B73AD">
              <w:rPr>
                <w:rFonts w:cstheme="minorHAnsi"/>
              </w:rPr>
              <w:t>Commission</w:t>
            </w:r>
            <w:r w:rsidRPr="002E3FB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Base Station</w:t>
            </w:r>
            <w:r w:rsidR="001B73AD">
              <w:rPr>
                <w:rFonts w:asciiTheme="minorHAnsi" w:hAnsiTheme="minorHAnsi" w:cstheme="minorHAnsi"/>
              </w:rPr>
              <w:t>:</w:t>
            </w:r>
          </w:p>
          <w:p w14:paraId="26B72D56" w14:textId="437A573B" w:rsidR="001B73AD" w:rsidRPr="003F7ED3" w:rsidRDefault="001B73AD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7D7294" w:rsidRPr="000E73A8" w14:paraId="3FA8625D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7A85D52B" w14:textId="77777777" w:rsidR="007D7294" w:rsidRPr="003F7ED3" w:rsidRDefault="007D7294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5E203505" w14:textId="77777777" w:rsidR="007D7294" w:rsidRDefault="00B26979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26979">
              <w:rPr>
                <w:rFonts w:asciiTheme="minorHAnsi" w:hAnsiTheme="minorHAnsi" w:cstheme="minorHAnsi"/>
              </w:rPr>
              <w:t xml:space="preserve">Click Browse </w:t>
            </w:r>
            <w:r w:rsidRPr="002E3FB2">
              <w:rPr>
                <w:rFonts w:asciiTheme="minorHAnsi" w:hAnsiTheme="minorHAnsi" w:cstheme="minorHAnsi"/>
              </w:rPr>
              <w:t xml:space="preserve"> </w:t>
            </w:r>
            <w:r w:rsidRPr="002E3FB2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</w:t>
            </w:r>
            <w:r w:rsidRPr="00B26979">
              <w:rPr>
                <w:rFonts w:asciiTheme="minorHAnsi" w:hAnsiTheme="minorHAnsi" w:cstheme="minorHAnsi"/>
              </w:rPr>
              <w:t>Select Install script</w:t>
            </w:r>
            <w:r w:rsidR="00937F58">
              <w:rPr>
                <w:noProof/>
                <w:lang w:val="es-MX"/>
              </w:rPr>
              <w:drawing>
                <wp:inline distT="0" distB="0" distL="0" distR="0" wp14:anchorId="2AC0605F" wp14:editId="313DEE2F">
                  <wp:extent cx="4741177" cy="2721429"/>
                  <wp:effectExtent l="0" t="0" r="2540" b="3175"/>
                  <wp:docPr id="23" name="Picture 2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ntegratio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988" cy="2725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FCE40" w14:textId="28E260BF" w:rsidR="00AA6FFA" w:rsidRPr="00485BDF" w:rsidRDefault="00AA6FFA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</w:tc>
      </w:tr>
      <w:tr w:rsidR="00811989" w:rsidRPr="000E73A8" w14:paraId="478AFB43" w14:textId="77777777" w:rsidTr="00D95F84">
        <w:tc>
          <w:tcPr>
            <w:tcW w:w="895" w:type="dxa"/>
            <w:shd w:val="clear" w:color="auto" w:fill="AEAAAA" w:themeFill="background2" w:themeFillShade="BF"/>
          </w:tcPr>
          <w:p w14:paraId="26D1955C" w14:textId="77777777" w:rsidR="00811989" w:rsidRPr="003F7ED3" w:rsidRDefault="00811989" w:rsidP="00D61F4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7933" w:type="dxa"/>
            <w:shd w:val="clear" w:color="auto" w:fill="AEAAAA" w:themeFill="background2" w:themeFillShade="BF"/>
          </w:tcPr>
          <w:p w14:paraId="515BBDBE" w14:textId="6D29D9E2" w:rsidR="00811989" w:rsidRPr="00B26979" w:rsidRDefault="002300E1" w:rsidP="00D61F4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Verify  the progress and check of a backup of the configuration this </w:t>
            </w:r>
            <w:r w:rsidR="00E87074">
              <w:rPr>
                <w:rFonts w:cstheme="minorHAnsi"/>
              </w:rPr>
              <w:t>is performed by GUI or CI commands</w:t>
            </w:r>
          </w:p>
        </w:tc>
      </w:tr>
      <w:tr w:rsidR="00FD6679" w:rsidRPr="000E73A8" w14:paraId="001CC224" w14:textId="77777777" w:rsidTr="000050F0">
        <w:tc>
          <w:tcPr>
            <w:tcW w:w="8828" w:type="dxa"/>
            <w:gridSpan w:val="2"/>
            <w:shd w:val="clear" w:color="auto" w:fill="AEAAAA" w:themeFill="background2" w:themeFillShade="BF"/>
          </w:tcPr>
          <w:p w14:paraId="1BB21277" w14:textId="7EA0200D" w:rsidR="00FD6679" w:rsidRDefault="00FD6679" w:rsidP="00FD667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lastRenderedPageBreak/>
              <w:t>Insert the</w:t>
            </w:r>
            <w:r w:rsidR="002D2865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 STEP-BY STEP procedure to connect into the Local and maintenance system of the base</w:t>
            </w:r>
            <w:r w:rsidR="00AE2678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2D2865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station and load the pre-</w:t>
            </w:r>
            <w:r w:rsidR="00337C02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elaborated scripts</w:t>
            </w:r>
          </w:p>
          <w:p w14:paraId="238C0447" w14:textId="77777777" w:rsidR="00FD6679" w:rsidRDefault="00FD6679" w:rsidP="00FD667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</w:pPr>
          </w:p>
          <w:p w14:paraId="6A50927A" w14:textId="197B201F" w:rsidR="00FD6679" w:rsidRDefault="00FD6679" w:rsidP="00FD667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</w:pPr>
            <w:r w:rsidRPr="00485BDF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NOTE: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V</w:t>
            </w:r>
            <w:r w:rsidRPr="00485BDF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endors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 use</w:t>
            </w:r>
            <w:r w:rsidRPr="00485BDF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Configuration </w:t>
            </w:r>
            <w:r w:rsidRPr="00485BDF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Scripts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in different ways.</w:t>
            </w:r>
          </w:p>
          <w:p w14:paraId="1840918E" w14:textId="30104364" w:rsidR="00FD6679" w:rsidRDefault="00FD6679" w:rsidP="00FD66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S</w:t>
            </w:r>
            <w:r w:rsidRPr="00485BDF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ome allow whole configuration in a single script other require additional steps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 other vendor documents their Base Station configuration through their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GUI</w:t>
            </w:r>
            <w:proofErr w:type="gramEnd"/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 but all support a script based configuration. This Step commonly configure the Base Station Hardware , Ethernet Ports , IP configurations to Core Elements</w:t>
            </w:r>
          </w:p>
        </w:tc>
      </w:tr>
    </w:tbl>
    <w:p w14:paraId="35C60C4D" w14:textId="77777777" w:rsidR="00F54BF0" w:rsidRDefault="00F54BF0" w:rsidP="00F54BF0">
      <w:pPr>
        <w:pStyle w:val="Heading1"/>
        <w:rPr>
          <w:lang w:val="en-US"/>
        </w:rPr>
      </w:pPr>
      <w:bookmarkStart w:id="12" w:name="_Toc42858237"/>
      <w:r>
        <w:rPr>
          <w:lang w:val="en-US"/>
        </w:rPr>
        <w:t>Preparing integration tasks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933"/>
      </w:tblGrid>
      <w:tr w:rsidR="00F54BF0" w:rsidRPr="0047222D" w14:paraId="740FCC00" w14:textId="77777777" w:rsidTr="00D61F47">
        <w:tc>
          <w:tcPr>
            <w:tcW w:w="8828" w:type="dxa"/>
            <w:gridSpan w:val="2"/>
            <w:shd w:val="clear" w:color="auto" w:fill="AEAAAA" w:themeFill="background2" w:themeFillShade="BF"/>
          </w:tcPr>
          <w:p w14:paraId="09D2B8FF" w14:textId="77777777" w:rsidR="00F54BF0" w:rsidRPr="003F7ED3" w:rsidRDefault="00F54BF0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>Change IP Address on Laptop</w:t>
            </w:r>
          </w:p>
        </w:tc>
      </w:tr>
      <w:tr w:rsidR="00F54BF0" w:rsidRPr="003F7ED3" w14:paraId="7768C8AC" w14:textId="77777777" w:rsidTr="00D61F47">
        <w:tc>
          <w:tcPr>
            <w:tcW w:w="895" w:type="dxa"/>
            <w:shd w:val="clear" w:color="auto" w:fill="AEAAAA" w:themeFill="background2" w:themeFillShade="BF"/>
          </w:tcPr>
          <w:p w14:paraId="1D121323" w14:textId="77777777" w:rsidR="00F54BF0" w:rsidRPr="003F7ED3" w:rsidRDefault="00F54BF0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5974F85C" w14:textId="77777777" w:rsidR="00F54BF0" w:rsidRPr="003F7ED3" w:rsidRDefault="00F54BF0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>Task /Observation</w:t>
            </w:r>
          </w:p>
        </w:tc>
      </w:tr>
      <w:tr w:rsidR="00F54BF0" w:rsidRPr="0047222D" w14:paraId="481D3013" w14:textId="77777777" w:rsidTr="00D61F47">
        <w:tc>
          <w:tcPr>
            <w:tcW w:w="895" w:type="dxa"/>
            <w:shd w:val="clear" w:color="auto" w:fill="AEAAAA" w:themeFill="background2" w:themeFillShade="BF"/>
          </w:tcPr>
          <w:p w14:paraId="09E753DE" w14:textId="77777777" w:rsidR="00F54BF0" w:rsidRPr="003F7ED3" w:rsidRDefault="00F54BF0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0A8915FD" w14:textId="77777777" w:rsidR="00F54BF0" w:rsidRPr="003F7ED3" w:rsidRDefault="00F54BF0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Connect to the O&amp;M system this may be through a remote desktop , </w:t>
            </w:r>
          </w:p>
        </w:tc>
      </w:tr>
      <w:tr w:rsidR="00F54BF0" w:rsidRPr="0047222D" w14:paraId="3125F4CE" w14:textId="77777777" w:rsidTr="00D61F47">
        <w:tc>
          <w:tcPr>
            <w:tcW w:w="895" w:type="dxa"/>
            <w:shd w:val="clear" w:color="auto" w:fill="AEAAAA" w:themeFill="background2" w:themeFillShade="BF"/>
          </w:tcPr>
          <w:p w14:paraId="22CA2657" w14:textId="77777777" w:rsidR="00F54BF0" w:rsidRPr="003F7ED3" w:rsidRDefault="00F54BF0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402D9E7D" w14:textId="77777777" w:rsidR="00F54BF0" w:rsidRPr="003F7ED3" w:rsidRDefault="00F54BF0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Download and Install CLI tools this must be specified by each vendor.</w:t>
            </w:r>
          </w:p>
        </w:tc>
      </w:tr>
    </w:tbl>
    <w:p w14:paraId="15D5A120" w14:textId="050A2C40" w:rsidR="00F54BF0" w:rsidRPr="00F54BF0" w:rsidRDefault="00F54BF0" w:rsidP="00F54BF0">
      <w:pPr>
        <w:pStyle w:val="Heading1"/>
        <w:rPr>
          <w:lang w:val="en-US"/>
        </w:rPr>
      </w:pPr>
      <w:bookmarkStart w:id="13" w:name="_Toc42858238"/>
      <w:r>
        <w:rPr>
          <w:lang w:val="en-US"/>
        </w:rPr>
        <w:t>Integration</w:t>
      </w:r>
      <w:bookmarkEnd w:id="13"/>
    </w:p>
    <w:p w14:paraId="087619BD" w14:textId="77777777" w:rsidR="00F54BF0" w:rsidRPr="00F54BF0" w:rsidRDefault="00F54BF0" w:rsidP="00F54B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933"/>
      </w:tblGrid>
      <w:tr w:rsidR="00337C02" w:rsidRPr="000E73A8" w14:paraId="48107F7F" w14:textId="77777777" w:rsidTr="00BD0151">
        <w:tc>
          <w:tcPr>
            <w:tcW w:w="8828" w:type="dxa"/>
            <w:gridSpan w:val="2"/>
            <w:shd w:val="clear" w:color="auto" w:fill="AEAAAA" w:themeFill="background2" w:themeFillShade="BF"/>
          </w:tcPr>
          <w:p w14:paraId="6E22CC9C" w14:textId="77777777" w:rsidR="00337C02" w:rsidRPr="007C7EF1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C7EF1">
              <w:rPr>
                <w:rFonts w:asciiTheme="minorHAnsi" w:hAnsiTheme="minorHAnsi" w:cstheme="minorHAnsi"/>
                <w:b/>
                <w:bCs/>
              </w:rPr>
              <w:t>Loading Signaling Network</w:t>
            </w:r>
          </w:p>
        </w:tc>
      </w:tr>
      <w:tr w:rsidR="00337C02" w:rsidRPr="000E73A8" w14:paraId="5CAA76DA" w14:textId="77777777" w:rsidTr="00BD0151">
        <w:tc>
          <w:tcPr>
            <w:tcW w:w="895" w:type="dxa"/>
            <w:shd w:val="clear" w:color="auto" w:fill="AEAAAA" w:themeFill="background2" w:themeFillShade="BF"/>
          </w:tcPr>
          <w:p w14:paraId="3BF80AAC" w14:textId="77777777" w:rsidR="00337C02" w:rsidRPr="003F7ED3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35BE32AA" w14:textId="77777777" w:rsidR="00337C02" w:rsidRPr="007C7EF1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C7EF1">
              <w:rPr>
                <w:rFonts w:asciiTheme="minorHAnsi" w:hAnsiTheme="minorHAnsi" w:cstheme="minorHAnsi"/>
                <w:b/>
                <w:bCs/>
              </w:rPr>
              <w:t>Task /Observation</w:t>
            </w:r>
          </w:p>
        </w:tc>
      </w:tr>
      <w:tr w:rsidR="00337C02" w:rsidRPr="000E73A8" w14:paraId="35FD9DAC" w14:textId="77777777" w:rsidTr="00BD0151">
        <w:tc>
          <w:tcPr>
            <w:tcW w:w="895" w:type="dxa"/>
            <w:shd w:val="clear" w:color="auto" w:fill="AEAAAA" w:themeFill="background2" w:themeFillShade="BF"/>
          </w:tcPr>
          <w:p w14:paraId="129E73E5" w14:textId="77777777" w:rsidR="00337C02" w:rsidRPr="003F7ED3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63D0E4D7" w14:textId="77777777" w:rsidR="00337C02" w:rsidRPr="007C7EF1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7C7EF1">
              <w:rPr>
                <w:rFonts w:asciiTheme="minorHAnsi" w:hAnsiTheme="minorHAnsi" w:cstheme="minorHAnsi"/>
              </w:rPr>
              <w:t>Transport Network</w:t>
            </w:r>
            <w:r>
              <w:rPr>
                <w:rFonts w:asciiTheme="minorHAnsi" w:hAnsiTheme="minorHAnsi" w:cstheme="minorHAnsi"/>
              </w:rPr>
              <w:t xml:space="preserve"> configuration</w:t>
            </w:r>
            <w:r w:rsidRPr="007C7EF1">
              <w:rPr>
                <w:rFonts w:asciiTheme="minorHAnsi" w:hAnsiTheme="minorHAnsi" w:cstheme="minorHAnsi"/>
              </w:rPr>
              <w:t xml:space="preserve"> defines these following Base Station configurations :</w:t>
            </w:r>
          </w:p>
          <w:p w14:paraId="5FE80556" w14:textId="77777777" w:rsidR="00337C02" w:rsidRPr="004C21A0" w:rsidRDefault="00337C02" w:rsidP="00812A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4C21A0">
              <w:rPr>
                <w:rFonts w:cstheme="minorHAnsi"/>
              </w:rPr>
              <w:t>IpAccessSctp</w:t>
            </w:r>
            <w:proofErr w:type="spellEnd"/>
          </w:p>
          <w:p w14:paraId="6321B066" w14:textId="77777777" w:rsidR="00337C02" w:rsidRPr="004C21A0" w:rsidRDefault="00337C02" w:rsidP="00812A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4C21A0">
              <w:rPr>
                <w:rFonts w:cstheme="minorHAnsi"/>
              </w:rPr>
              <w:t>Sctp</w:t>
            </w:r>
            <w:proofErr w:type="spellEnd"/>
          </w:p>
          <w:p w14:paraId="1E791212" w14:textId="77777777" w:rsidR="00337C02" w:rsidRPr="004C21A0" w:rsidRDefault="00337C02" w:rsidP="00812A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4C21A0">
              <w:rPr>
                <w:rFonts w:cstheme="minorHAnsi"/>
              </w:rPr>
              <w:t>TermPointToMme</w:t>
            </w:r>
            <w:proofErr w:type="spellEnd"/>
          </w:p>
          <w:p w14:paraId="25B70E4A" w14:textId="77777777" w:rsidR="00337C02" w:rsidRPr="004C21A0" w:rsidRDefault="00337C02" w:rsidP="00812A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C21A0">
              <w:rPr>
                <w:rFonts w:cstheme="minorHAnsi"/>
              </w:rPr>
              <w:t xml:space="preserve">And sets </w:t>
            </w:r>
            <w:proofErr w:type="gramStart"/>
            <w:r w:rsidRPr="004C21A0">
              <w:rPr>
                <w:rFonts w:cstheme="minorHAnsi"/>
              </w:rPr>
              <w:t>these following parameter</w:t>
            </w:r>
            <w:proofErr w:type="gramEnd"/>
            <w:r w:rsidRPr="004C21A0">
              <w:rPr>
                <w:rFonts w:cstheme="minorHAnsi"/>
              </w:rPr>
              <w:t xml:space="preserve"> :</w:t>
            </w:r>
          </w:p>
          <w:p w14:paraId="7AABE6E0" w14:textId="77777777" w:rsidR="00337C02" w:rsidRPr="004C21A0" w:rsidRDefault="00337C02" w:rsidP="00812A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4C21A0">
              <w:rPr>
                <w:rFonts w:cstheme="minorHAnsi"/>
              </w:rPr>
              <w:t>eNBId</w:t>
            </w:r>
            <w:proofErr w:type="spellEnd"/>
          </w:p>
          <w:p w14:paraId="2FC50FD8" w14:textId="77777777" w:rsidR="00337C02" w:rsidRPr="004C21A0" w:rsidRDefault="00337C02" w:rsidP="00812A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4C21A0">
              <w:rPr>
                <w:rFonts w:cstheme="minorHAnsi"/>
              </w:rPr>
              <w:t>eNodeBPlmnId</w:t>
            </w:r>
            <w:proofErr w:type="spellEnd"/>
          </w:p>
        </w:tc>
      </w:tr>
      <w:tr w:rsidR="00337C02" w:rsidRPr="003F7ED3" w14:paraId="765B18CC" w14:textId="77777777" w:rsidTr="00BD0151">
        <w:tc>
          <w:tcPr>
            <w:tcW w:w="8828" w:type="dxa"/>
            <w:gridSpan w:val="2"/>
            <w:shd w:val="clear" w:color="auto" w:fill="AEAAAA" w:themeFill="background2" w:themeFillShade="BF"/>
          </w:tcPr>
          <w:p w14:paraId="5D969EE8" w14:textId="77777777" w:rsidR="00337C02" w:rsidRPr="007C7EF1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C7EF1">
              <w:rPr>
                <w:rFonts w:asciiTheme="minorHAnsi" w:hAnsiTheme="minorHAnsi" w:cstheme="minorHAnsi"/>
                <w:b/>
                <w:bCs/>
              </w:rPr>
              <w:t>Loading Radio Network</w:t>
            </w:r>
          </w:p>
        </w:tc>
      </w:tr>
      <w:tr w:rsidR="00337C02" w:rsidRPr="003F7ED3" w14:paraId="2905BFEA" w14:textId="77777777" w:rsidTr="00BD0151">
        <w:tc>
          <w:tcPr>
            <w:tcW w:w="895" w:type="dxa"/>
            <w:shd w:val="clear" w:color="auto" w:fill="AEAAAA" w:themeFill="background2" w:themeFillShade="BF"/>
          </w:tcPr>
          <w:p w14:paraId="1FD3473E" w14:textId="77777777" w:rsidR="00337C02" w:rsidRPr="003F7ED3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0760D631" w14:textId="77777777" w:rsidR="00337C02" w:rsidRPr="007C7EF1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C7EF1">
              <w:rPr>
                <w:rFonts w:asciiTheme="minorHAnsi" w:hAnsiTheme="minorHAnsi" w:cstheme="minorHAnsi"/>
                <w:b/>
                <w:bCs/>
              </w:rPr>
              <w:t>Task /Observation</w:t>
            </w:r>
          </w:p>
        </w:tc>
      </w:tr>
      <w:tr w:rsidR="00337C02" w:rsidRPr="005D451C" w14:paraId="3B6D3215" w14:textId="77777777" w:rsidTr="00BD0151">
        <w:tc>
          <w:tcPr>
            <w:tcW w:w="895" w:type="dxa"/>
            <w:shd w:val="clear" w:color="auto" w:fill="AEAAAA" w:themeFill="background2" w:themeFillShade="BF"/>
          </w:tcPr>
          <w:p w14:paraId="5CA02AA1" w14:textId="77777777" w:rsidR="00337C02" w:rsidRPr="003F7ED3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07904C4A" w14:textId="77777777" w:rsidR="00337C02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7C7EF1">
              <w:rPr>
                <w:rFonts w:asciiTheme="minorHAnsi" w:hAnsiTheme="minorHAnsi" w:cstheme="minorHAnsi"/>
              </w:rPr>
              <w:t>Radio Network</w:t>
            </w:r>
            <w:r>
              <w:rPr>
                <w:rFonts w:asciiTheme="minorHAnsi" w:hAnsiTheme="minorHAnsi" w:cstheme="minorHAnsi"/>
              </w:rPr>
              <w:t xml:space="preserve"> configuration</w:t>
            </w:r>
            <w:r w:rsidRPr="007C7EF1">
              <w:rPr>
                <w:rFonts w:asciiTheme="minorHAnsi" w:hAnsiTheme="minorHAnsi" w:cstheme="minorHAnsi"/>
              </w:rPr>
              <w:t xml:space="preserve"> defines these following </w:t>
            </w:r>
            <w:r>
              <w:rPr>
                <w:rFonts w:asciiTheme="minorHAnsi" w:hAnsiTheme="minorHAnsi" w:cstheme="minorHAnsi"/>
              </w:rPr>
              <w:t>base station configurations</w:t>
            </w:r>
            <w:r w:rsidRPr="007C7EF1">
              <w:rPr>
                <w:rFonts w:asciiTheme="minorHAnsi" w:hAnsiTheme="minorHAnsi" w:cstheme="minorHAnsi"/>
              </w:rPr>
              <w:t xml:space="preserve"> :</w:t>
            </w:r>
          </w:p>
          <w:p w14:paraId="45CB78A4" w14:textId="77777777" w:rsidR="00337C02" w:rsidRPr="004C21A0" w:rsidRDefault="00337C02" w:rsidP="00812A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4C21A0">
              <w:rPr>
                <w:rFonts w:cstheme="minorHAnsi"/>
              </w:rPr>
              <w:t>EUtranFrequency</w:t>
            </w:r>
            <w:proofErr w:type="spellEnd"/>
          </w:p>
          <w:p w14:paraId="29E0098A" w14:textId="77777777" w:rsidR="00337C02" w:rsidRPr="004C21A0" w:rsidRDefault="00337C02" w:rsidP="00812A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4C21A0">
              <w:rPr>
                <w:rFonts w:cstheme="minorHAnsi"/>
              </w:rPr>
              <w:t>EUtranCellFDD</w:t>
            </w:r>
            <w:proofErr w:type="spellEnd"/>
            <w:r w:rsidRPr="004C21A0">
              <w:rPr>
                <w:rFonts w:cstheme="minorHAnsi"/>
              </w:rPr>
              <w:t xml:space="preserve"> or TDD</w:t>
            </w:r>
          </w:p>
          <w:p w14:paraId="12DAC46F" w14:textId="77777777" w:rsidR="00337C02" w:rsidRPr="004C21A0" w:rsidRDefault="00337C02" w:rsidP="00812A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4C21A0">
              <w:rPr>
                <w:rFonts w:cstheme="minorHAnsi"/>
              </w:rPr>
              <w:t>earfcnul</w:t>
            </w:r>
            <w:proofErr w:type="spellEnd"/>
            <w:r w:rsidRPr="004C21A0">
              <w:rPr>
                <w:rFonts w:cstheme="minorHAnsi"/>
              </w:rPr>
              <w:t xml:space="preserve"> &amp; </w:t>
            </w:r>
            <w:proofErr w:type="spellStart"/>
            <w:r w:rsidRPr="004C21A0">
              <w:rPr>
                <w:rFonts w:cstheme="minorHAnsi"/>
              </w:rPr>
              <w:t>earfcndl</w:t>
            </w:r>
            <w:proofErr w:type="spellEnd"/>
          </w:p>
          <w:p w14:paraId="6DAE8CDF" w14:textId="77777777" w:rsidR="00337C02" w:rsidRPr="004C21A0" w:rsidRDefault="00337C02" w:rsidP="00812A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4C21A0">
              <w:rPr>
                <w:rFonts w:cstheme="minorHAnsi"/>
              </w:rPr>
              <w:t>ulChannelBandwidth</w:t>
            </w:r>
            <w:proofErr w:type="spellEnd"/>
            <w:r w:rsidRPr="004C21A0">
              <w:rPr>
                <w:rFonts w:cstheme="minorHAnsi"/>
              </w:rPr>
              <w:t xml:space="preserve"> &amp; </w:t>
            </w:r>
            <w:proofErr w:type="spellStart"/>
            <w:r w:rsidRPr="004C21A0">
              <w:rPr>
                <w:rFonts w:cstheme="minorHAnsi"/>
              </w:rPr>
              <w:t>dlChannelBandwidth</w:t>
            </w:r>
            <w:proofErr w:type="spellEnd"/>
          </w:p>
          <w:p w14:paraId="5C5F29D7" w14:textId="77777777" w:rsidR="00337C02" w:rsidRPr="004C21A0" w:rsidRDefault="00337C02" w:rsidP="00812A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C21A0">
              <w:rPr>
                <w:rFonts w:cstheme="minorHAnsi"/>
              </w:rPr>
              <w:t>tac (Tracking Area Code)</w:t>
            </w:r>
          </w:p>
          <w:p w14:paraId="49D50D6C" w14:textId="77777777" w:rsidR="00337C02" w:rsidRPr="004C21A0" w:rsidRDefault="00337C02" w:rsidP="00812A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4C21A0">
              <w:rPr>
                <w:rFonts w:cstheme="minorHAnsi"/>
              </w:rPr>
              <w:t>cellId</w:t>
            </w:r>
            <w:proofErr w:type="spellEnd"/>
            <w:r w:rsidRPr="004C21A0">
              <w:rPr>
                <w:rFonts w:cstheme="minorHAnsi"/>
              </w:rPr>
              <w:t xml:space="preserve">, </w:t>
            </w:r>
            <w:proofErr w:type="spellStart"/>
            <w:r w:rsidRPr="004C21A0">
              <w:rPr>
                <w:rFonts w:cstheme="minorHAnsi"/>
              </w:rPr>
              <w:t>physicalLayerCellIdGroup</w:t>
            </w:r>
            <w:proofErr w:type="spellEnd"/>
            <w:r w:rsidRPr="004C21A0">
              <w:rPr>
                <w:rFonts w:cstheme="minorHAnsi"/>
              </w:rPr>
              <w:t xml:space="preserve"> &amp; </w:t>
            </w:r>
            <w:proofErr w:type="spellStart"/>
            <w:r w:rsidRPr="004C21A0">
              <w:rPr>
                <w:rFonts w:cstheme="minorHAnsi"/>
              </w:rPr>
              <w:t>physicalLayerSubCellId</w:t>
            </w:r>
            <w:proofErr w:type="spellEnd"/>
          </w:p>
          <w:p w14:paraId="0D70CCCB" w14:textId="77777777" w:rsidR="00337C02" w:rsidRPr="004C21A0" w:rsidRDefault="00337C02" w:rsidP="00812A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4C21A0">
              <w:rPr>
                <w:rFonts w:cstheme="minorHAnsi"/>
              </w:rPr>
              <w:t>noOfTxAntennas</w:t>
            </w:r>
            <w:proofErr w:type="spellEnd"/>
            <w:r w:rsidRPr="004C21A0">
              <w:rPr>
                <w:rFonts w:cstheme="minorHAnsi"/>
              </w:rPr>
              <w:t xml:space="preserve"> &amp; </w:t>
            </w:r>
            <w:proofErr w:type="spellStart"/>
            <w:r w:rsidRPr="004C21A0">
              <w:rPr>
                <w:rFonts w:cstheme="minorHAnsi"/>
              </w:rPr>
              <w:t>noOfRxAntennas</w:t>
            </w:r>
            <w:proofErr w:type="spellEnd"/>
          </w:p>
        </w:tc>
      </w:tr>
      <w:tr w:rsidR="00337C02" w:rsidRPr="003F7ED3" w14:paraId="6249AAF7" w14:textId="77777777" w:rsidTr="00BD0151">
        <w:tc>
          <w:tcPr>
            <w:tcW w:w="8828" w:type="dxa"/>
            <w:gridSpan w:val="2"/>
            <w:shd w:val="clear" w:color="auto" w:fill="AEAAAA" w:themeFill="background2" w:themeFillShade="BF"/>
          </w:tcPr>
          <w:p w14:paraId="67271B28" w14:textId="7B4C5971" w:rsidR="00337C02" w:rsidRPr="007C7EF1" w:rsidRDefault="00E80ADD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Feature Configuration</w:t>
            </w:r>
          </w:p>
        </w:tc>
      </w:tr>
      <w:tr w:rsidR="00337C02" w:rsidRPr="003F7ED3" w14:paraId="51FBC230" w14:textId="77777777" w:rsidTr="00BD0151">
        <w:tc>
          <w:tcPr>
            <w:tcW w:w="895" w:type="dxa"/>
            <w:shd w:val="clear" w:color="auto" w:fill="AEAAAA" w:themeFill="background2" w:themeFillShade="BF"/>
          </w:tcPr>
          <w:p w14:paraId="3F30B2FA" w14:textId="77777777" w:rsidR="00337C02" w:rsidRPr="003F7ED3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4A4EF437" w14:textId="77777777" w:rsidR="00337C02" w:rsidRPr="007C7EF1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C7EF1">
              <w:rPr>
                <w:rFonts w:asciiTheme="minorHAnsi" w:hAnsiTheme="minorHAnsi" w:cstheme="minorHAnsi"/>
                <w:b/>
                <w:bCs/>
              </w:rPr>
              <w:t>Task /Observation</w:t>
            </w:r>
          </w:p>
        </w:tc>
      </w:tr>
      <w:tr w:rsidR="00337C02" w:rsidRPr="003F7ED3" w14:paraId="470EAC69" w14:textId="77777777" w:rsidTr="00BD0151">
        <w:tc>
          <w:tcPr>
            <w:tcW w:w="895" w:type="dxa"/>
            <w:shd w:val="clear" w:color="auto" w:fill="AEAAAA" w:themeFill="background2" w:themeFillShade="BF"/>
          </w:tcPr>
          <w:p w14:paraId="42558DF8" w14:textId="77777777" w:rsidR="00337C02" w:rsidRPr="003F7ED3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67343776" w14:textId="77777777" w:rsidR="00337C02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7C7EF1">
              <w:rPr>
                <w:rFonts w:asciiTheme="minorHAnsi" w:hAnsiTheme="minorHAnsi" w:cstheme="minorHAnsi"/>
              </w:rPr>
              <w:t>Script Feature State Activation will enable the feature state of the expected ones. Example of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C7EF1">
              <w:rPr>
                <w:rFonts w:asciiTheme="minorHAnsi" w:hAnsiTheme="minorHAnsi" w:cstheme="minorHAnsi"/>
              </w:rPr>
              <w:t>features :</w:t>
            </w:r>
          </w:p>
          <w:p w14:paraId="594097F0" w14:textId="77777777" w:rsidR="00337C02" w:rsidRPr="004C21A0" w:rsidRDefault="00337C02" w:rsidP="00812A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C21A0">
              <w:rPr>
                <w:rFonts w:cstheme="minorHAnsi"/>
              </w:rPr>
              <w:lastRenderedPageBreak/>
              <w:t>ROHC</w:t>
            </w:r>
          </w:p>
          <w:p w14:paraId="1E11A583" w14:textId="77777777" w:rsidR="00337C02" w:rsidRPr="004C21A0" w:rsidRDefault="00337C02" w:rsidP="00812A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C21A0">
              <w:rPr>
                <w:rFonts w:cstheme="minorHAnsi"/>
              </w:rPr>
              <w:t>TTI BUNDLING</w:t>
            </w:r>
          </w:p>
          <w:p w14:paraId="26074578" w14:textId="77777777" w:rsidR="00337C02" w:rsidRPr="004C21A0" w:rsidRDefault="00337C02" w:rsidP="00812A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C21A0">
              <w:rPr>
                <w:rFonts w:cstheme="minorHAnsi"/>
              </w:rPr>
              <w:t>CARRIER AGGREGATION</w:t>
            </w:r>
          </w:p>
          <w:p w14:paraId="0000CCE3" w14:textId="77777777" w:rsidR="00337C02" w:rsidRPr="004C21A0" w:rsidRDefault="00337C02" w:rsidP="00812A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C21A0">
              <w:rPr>
                <w:rFonts w:cstheme="minorHAnsi"/>
              </w:rPr>
              <w:t>IPSEC</w:t>
            </w:r>
          </w:p>
          <w:p w14:paraId="39C0CE19" w14:textId="77777777" w:rsidR="00337C02" w:rsidRPr="004C21A0" w:rsidRDefault="00337C02" w:rsidP="00812A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C21A0">
              <w:rPr>
                <w:rFonts w:cstheme="minorHAnsi"/>
              </w:rPr>
              <w:t>FAST RETURN</w:t>
            </w:r>
          </w:p>
          <w:p w14:paraId="34AF6050" w14:textId="77777777" w:rsidR="00337C02" w:rsidRPr="004C21A0" w:rsidRDefault="00337C02" w:rsidP="00812A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C21A0">
              <w:rPr>
                <w:rFonts w:cstheme="minorHAnsi"/>
              </w:rPr>
              <w:t>CSFB</w:t>
            </w:r>
          </w:p>
        </w:tc>
      </w:tr>
      <w:tr w:rsidR="00337C02" w:rsidRPr="003F7ED3" w14:paraId="2841CA8E" w14:textId="77777777" w:rsidTr="00BD0151">
        <w:tc>
          <w:tcPr>
            <w:tcW w:w="8828" w:type="dxa"/>
            <w:gridSpan w:val="2"/>
            <w:shd w:val="clear" w:color="auto" w:fill="AEAAAA" w:themeFill="background2" w:themeFillShade="BF"/>
          </w:tcPr>
          <w:p w14:paraId="18F91FB3" w14:textId="77777777" w:rsidR="00337C02" w:rsidRPr="007C7EF1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C7EF1">
              <w:rPr>
                <w:rFonts w:asciiTheme="minorHAnsi" w:hAnsiTheme="minorHAnsi" w:cstheme="minorHAnsi"/>
                <w:b/>
                <w:bCs/>
              </w:rPr>
              <w:lastRenderedPageBreak/>
              <w:t>Loading QoS</w:t>
            </w:r>
          </w:p>
        </w:tc>
      </w:tr>
      <w:tr w:rsidR="00337C02" w:rsidRPr="003F7ED3" w14:paraId="54625608" w14:textId="77777777" w:rsidTr="00BD0151">
        <w:tc>
          <w:tcPr>
            <w:tcW w:w="895" w:type="dxa"/>
            <w:shd w:val="clear" w:color="auto" w:fill="AEAAAA" w:themeFill="background2" w:themeFillShade="BF"/>
          </w:tcPr>
          <w:p w14:paraId="7F0469B9" w14:textId="77777777" w:rsidR="00337C02" w:rsidRPr="003F7ED3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6758CAA0" w14:textId="77777777" w:rsidR="00337C02" w:rsidRPr="007C7EF1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C7EF1">
              <w:rPr>
                <w:rFonts w:asciiTheme="minorHAnsi" w:hAnsiTheme="minorHAnsi" w:cstheme="minorHAnsi"/>
                <w:b/>
                <w:bCs/>
              </w:rPr>
              <w:t>Task /Observation</w:t>
            </w:r>
          </w:p>
        </w:tc>
      </w:tr>
      <w:tr w:rsidR="00337C02" w:rsidRPr="00C6359A" w14:paraId="7F80D047" w14:textId="77777777" w:rsidTr="00BD0151">
        <w:tc>
          <w:tcPr>
            <w:tcW w:w="895" w:type="dxa"/>
            <w:shd w:val="clear" w:color="auto" w:fill="AEAAAA" w:themeFill="background2" w:themeFillShade="BF"/>
          </w:tcPr>
          <w:p w14:paraId="5B8B5F0D" w14:textId="77777777" w:rsidR="00337C02" w:rsidRPr="003F7ED3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486C5835" w14:textId="647A9A3D" w:rsidR="00337C02" w:rsidRPr="007C7EF1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="Helvetica" w:hAnsi="Helvetica" w:cs="Helvetica"/>
              </w:rPr>
              <w:t>QCI Mapping to DSCP</w:t>
            </w:r>
            <w:r w:rsidR="0005303F">
              <w:rPr>
                <w:rFonts w:ascii="Helvetica" w:hAnsi="Helvetica" w:cs="Helvetica"/>
              </w:rPr>
              <w:t xml:space="preserve"> </w:t>
            </w:r>
            <w:proofErr w:type="spellStart"/>
            <w:r w:rsidR="0005303F">
              <w:rPr>
                <w:rFonts w:ascii="Helvetica" w:hAnsi="Helvetica" w:cs="Helvetica"/>
              </w:rPr>
              <w:t>configuraiton</w:t>
            </w:r>
            <w:proofErr w:type="spellEnd"/>
          </w:p>
        </w:tc>
      </w:tr>
      <w:tr w:rsidR="00337C02" w:rsidRPr="003F7ED3" w14:paraId="59473F9F" w14:textId="77777777" w:rsidTr="00BD0151">
        <w:tc>
          <w:tcPr>
            <w:tcW w:w="8828" w:type="dxa"/>
            <w:gridSpan w:val="2"/>
            <w:shd w:val="clear" w:color="auto" w:fill="AEAAAA" w:themeFill="background2" w:themeFillShade="BF"/>
          </w:tcPr>
          <w:p w14:paraId="0BC32AA2" w14:textId="77777777" w:rsidR="00337C02" w:rsidRPr="007C7EF1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C7EF1">
              <w:rPr>
                <w:rFonts w:asciiTheme="minorHAnsi" w:hAnsiTheme="minorHAnsi" w:cstheme="minorHAnsi"/>
                <w:b/>
                <w:bCs/>
              </w:rPr>
              <w:t>Loading Frequency Relation</w:t>
            </w:r>
          </w:p>
        </w:tc>
      </w:tr>
      <w:tr w:rsidR="00337C02" w:rsidRPr="003F7ED3" w14:paraId="760CD229" w14:textId="77777777" w:rsidTr="00BD0151">
        <w:tc>
          <w:tcPr>
            <w:tcW w:w="895" w:type="dxa"/>
            <w:shd w:val="clear" w:color="auto" w:fill="AEAAAA" w:themeFill="background2" w:themeFillShade="BF"/>
          </w:tcPr>
          <w:p w14:paraId="1D60AE80" w14:textId="77777777" w:rsidR="00337C02" w:rsidRPr="003F7ED3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21132205" w14:textId="77777777" w:rsidR="00337C02" w:rsidRPr="007C7EF1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C7EF1">
              <w:rPr>
                <w:rFonts w:asciiTheme="minorHAnsi" w:hAnsiTheme="minorHAnsi" w:cstheme="minorHAnsi"/>
                <w:b/>
                <w:bCs/>
              </w:rPr>
              <w:t>Task /Observation</w:t>
            </w:r>
          </w:p>
        </w:tc>
      </w:tr>
      <w:tr w:rsidR="00337C02" w:rsidRPr="003F7ED3" w14:paraId="4CBCA5FA" w14:textId="77777777" w:rsidTr="00BD0151">
        <w:tc>
          <w:tcPr>
            <w:tcW w:w="895" w:type="dxa"/>
            <w:shd w:val="clear" w:color="auto" w:fill="AEAAAA" w:themeFill="background2" w:themeFillShade="BF"/>
          </w:tcPr>
          <w:p w14:paraId="64E75F83" w14:textId="77777777" w:rsidR="00337C02" w:rsidRPr="003F7ED3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1B47FEBB" w14:textId="4E7BF2EC" w:rsidR="00337C02" w:rsidRDefault="00337C02" w:rsidP="00D61F47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Frequency Relation defines information of a specific :</w:t>
            </w:r>
          </w:p>
          <w:p w14:paraId="3404131E" w14:textId="77777777" w:rsidR="00337C02" w:rsidRPr="004C21A0" w:rsidRDefault="00337C02" w:rsidP="00812AF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4C21A0">
              <w:rPr>
                <w:rFonts w:ascii="Helvetica" w:hAnsi="Helvetica" w:cs="Helvetica"/>
              </w:rPr>
              <w:t>UtraNetwork</w:t>
            </w:r>
            <w:proofErr w:type="spellEnd"/>
          </w:p>
          <w:p w14:paraId="1B5E2ECE" w14:textId="6F9B8C96" w:rsidR="00337C02" w:rsidRPr="00BD0151" w:rsidRDefault="00337C02" w:rsidP="00812AF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BD0151">
              <w:rPr>
                <w:rFonts w:ascii="Helvetica" w:hAnsi="Helvetica" w:cs="Helvetica"/>
              </w:rPr>
              <w:t>UtranFrequency</w:t>
            </w:r>
            <w:proofErr w:type="spellEnd"/>
          </w:p>
          <w:p w14:paraId="07366490" w14:textId="158368F8" w:rsidR="00337C02" w:rsidRPr="00BD0151" w:rsidRDefault="00337C02" w:rsidP="00812AF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spellStart"/>
            <w:r w:rsidRPr="00BD0151">
              <w:rPr>
                <w:rFonts w:ascii="Helvetica" w:hAnsi="Helvetica" w:cs="Helvetica"/>
              </w:rPr>
              <w:t>UtranFreqRelation</w:t>
            </w:r>
            <w:proofErr w:type="spellEnd"/>
          </w:p>
        </w:tc>
      </w:tr>
      <w:tr w:rsidR="00337C02" w:rsidRPr="004410AF" w14:paraId="180D419C" w14:textId="77777777" w:rsidTr="00BD0151">
        <w:tc>
          <w:tcPr>
            <w:tcW w:w="8828" w:type="dxa"/>
            <w:gridSpan w:val="2"/>
            <w:shd w:val="clear" w:color="auto" w:fill="AEAAAA" w:themeFill="background2" w:themeFillShade="BF"/>
          </w:tcPr>
          <w:p w14:paraId="7C385477" w14:textId="77777777" w:rsidR="00337C02" w:rsidRPr="007C7EF1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C7EF1">
              <w:rPr>
                <w:rFonts w:asciiTheme="minorHAnsi" w:hAnsiTheme="minorHAnsi" w:cstheme="minorHAnsi"/>
                <w:b/>
                <w:bCs/>
              </w:rPr>
              <w:t xml:space="preserve">Loading </w:t>
            </w:r>
            <w:proofErr w:type="spellStart"/>
            <w:r w:rsidRPr="007C7EF1">
              <w:rPr>
                <w:rFonts w:asciiTheme="minorHAnsi" w:hAnsiTheme="minorHAnsi" w:cstheme="minorHAnsi"/>
                <w:b/>
                <w:bCs/>
              </w:rPr>
              <w:t>EUtran</w:t>
            </w:r>
            <w:proofErr w:type="spellEnd"/>
            <w:r w:rsidRPr="007C7EF1">
              <w:rPr>
                <w:rFonts w:asciiTheme="minorHAnsi" w:hAnsiTheme="minorHAnsi" w:cstheme="minorHAnsi"/>
                <w:b/>
                <w:bCs/>
              </w:rPr>
              <w:t xml:space="preserve"> Cell Relation script</w:t>
            </w:r>
          </w:p>
        </w:tc>
      </w:tr>
      <w:tr w:rsidR="00337C02" w:rsidRPr="003F7ED3" w14:paraId="7C467C2D" w14:textId="77777777" w:rsidTr="00BD0151">
        <w:tc>
          <w:tcPr>
            <w:tcW w:w="895" w:type="dxa"/>
            <w:shd w:val="clear" w:color="auto" w:fill="AEAAAA" w:themeFill="background2" w:themeFillShade="BF"/>
          </w:tcPr>
          <w:p w14:paraId="4F9AB232" w14:textId="77777777" w:rsidR="00337C02" w:rsidRPr="003F7ED3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7CB30EAA" w14:textId="77777777" w:rsidR="00337C02" w:rsidRPr="007C7EF1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C7EF1">
              <w:rPr>
                <w:rFonts w:asciiTheme="minorHAnsi" w:hAnsiTheme="minorHAnsi" w:cstheme="minorHAnsi"/>
                <w:b/>
                <w:bCs/>
              </w:rPr>
              <w:t>Task /Observation</w:t>
            </w:r>
          </w:p>
        </w:tc>
      </w:tr>
      <w:tr w:rsidR="00337C02" w:rsidRPr="003F7ED3" w14:paraId="1F50715D" w14:textId="77777777" w:rsidTr="00BD0151">
        <w:tc>
          <w:tcPr>
            <w:tcW w:w="895" w:type="dxa"/>
            <w:shd w:val="clear" w:color="auto" w:fill="AEAAAA" w:themeFill="background2" w:themeFillShade="BF"/>
          </w:tcPr>
          <w:p w14:paraId="3716C442" w14:textId="77777777" w:rsidR="00337C02" w:rsidRPr="003F7ED3" w:rsidRDefault="00337C02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7F73DFD4" w14:textId="235A6176" w:rsidR="00337C02" w:rsidRDefault="00337C02" w:rsidP="00D61F47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EUtran</w:t>
            </w:r>
            <w:proofErr w:type="spellEnd"/>
            <w:r>
              <w:rPr>
                <w:rFonts w:ascii="Helvetica" w:hAnsi="Helvetica" w:cs="Helvetica"/>
              </w:rPr>
              <w:t xml:space="preserve"> Cell Relation defines information of a specific</w:t>
            </w:r>
          </w:p>
          <w:p w14:paraId="1B5ECFA3" w14:textId="669377AD" w:rsidR="00337C02" w:rsidRPr="00BD0151" w:rsidRDefault="00337C02" w:rsidP="00812AF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spellStart"/>
            <w:r w:rsidRPr="00BD0151">
              <w:rPr>
                <w:rFonts w:ascii="Helvetica" w:hAnsi="Helvetica" w:cs="Helvetica"/>
              </w:rPr>
              <w:t>EUtranCellRelation</w:t>
            </w:r>
            <w:proofErr w:type="spellEnd"/>
          </w:p>
        </w:tc>
      </w:tr>
      <w:tr w:rsidR="00BD0151" w:rsidRPr="00BD0151" w14:paraId="59061258" w14:textId="77777777" w:rsidTr="002B430D">
        <w:tc>
          <w:tcPr>
            <w:tcW w:w="8828" w:type="dxa"/>
            <w:gridSpan w:val="2"/>
            <w:shd w:val="clear" w:color="auto" w:fill="AEAAAA" w:themeFill="background2" w:themeFillShade="BF"/>
          </w:tcPr>
          <w:p w14:paraId="58FA96CE" w14:textId="7204205C" w:rsidR="00BD0151" w:rsidRDefault="00BD0151" w:rsidP="00BD015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Insert the STEP-BY STEP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Integration Procedure </w:t>
            </w:r>
            <w:r w:rsidR="00013BD7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insert expected results </w:t>
            </w:r>
          </w:p>
          <w:p w14:paraId="207838B3" w14:textId="77777777" w:rsidR="00BD0151" w:rsidRDefault="00BD0151" w:rsidP="00BD015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</w:pPr>
          </w:p>
          <w:p w14:paraId="3F23F907" w14:textId="0997409F" w:rsidR="00656737" w:rsidRDefault="00BD0151" w:rsidP="00656737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85BDF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NOTE: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V</w:t>
            </w:r>
            <w:r w:rsidRPr="00485BDF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endors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56737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may use CLI commands or GUI based configurations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 </w:t>
            </w:r>
            <w:proofErr w:type="gramStart"/>
            <w:r w:rsidR="00757BC1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this steps</w:t>
            </w:r>
            <w:proofErr w:type="gramEnd"/>
            <w:r w:rsidR="00757BC1">
              <w:rPr>
                <w:rFonts w:asciiTheme="minorHAnsi" w:hAnsiTheme="minorHAnsi"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 are intended to being performed by Integration Engineer, however a experienced Field Technician/Engineer may perform this set of steps locally</w:t>
            </w:r>
          </w:p>
          <w:p w14:paraId="6914AB8C" w14:textId="7A475619" w:rsidR="00BD0151" w:rsidRDefault="00BD0151" w:rsidP="00BD0151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</w:tbl>
    <w:p w14:paraId="34AABC8D" w14:textId="77777777" w:rsidR="00337C02" w:rsidRDefault="00337C02" w:rsidP="00337C02">
      <w:pPr>
        <w:rPr>
          <w:lang w:val="en-US"/>
        </w:rPr>
      </w:pPr>
    </w:p>
    <w:p w14:paraId="1BA0DC30" w14:textId="2B74E943" w:rsidR="00070C97" w:rsidRDefault="00070C97" w:rsidP="002755F0">
      <w:pPr>
        <w:pStyle w:val="Heading1"/>
        <w:rPr>
          <w:lang w:val="en-US"/>
        </w:rPr>
      </w:pPr>
      <w:bookmarkStart w:id="14" w:name="_Toc42858239"/>
      <w:r>
        <w:rPr>
          <w:lang w:val="en-US"/>
        </w:rPr>
        <w:t>Verify Integration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933"/>
      </w:tblGrid>
      <w:tr w:rsidR="005F42CB" w:rsidRPr="007C7EF1" w14:paraId="42E2669B" w14:textId="77777777" w:rsidTr="00D61F47">
        <w:tc>
          <w:tcPr>
            <w:tcW w:w="8828" w:type="dxa"/>
            <w:gridSpan w:val="2"/>
            <w:shd w:val="clear" w:color="auto" w:fill="AEAAAA" w:themeFill="background2" w:themeFillShade="BF"/>
          </w:tcPr>
          <w:p w14:paraId="1AE79F99" w14:textId="41BCCDF1" w:rsidR="005F42CB" w:rsidRPr="007C7EF1" w:rsidRDefault="0005303F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Verify loaded parameters</w:t>
            </w:r>
          </w:p>
        </w:tc>
      </w:tr>
      <w:tr w:rsidR="005F42CB" w:rsidRPr="007C7EF1" w14:paraId="1F448ECB" w14:textId="77777777" w:rsidTr="00D61F47">
        <w:tc>
          <w:tcPr>
            <w:tcW w:w="895" w:type="dxa"/>
            <w:shd w:val="clear" w:color="auto" w:fill="AEAAAA" w:themeFill="background2" w:themeFillShade="BF"/>
          </w:tcPr>
          <w:p w14:paraId="028720BA" w14:textId="77777777" w:rsidR="005F42CB" w:rsidRPr="003F7ED3" w:rsidRDefault="005F42CB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3F7ED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14FF3FF0" w14:textId="77777777" w:rsidR="005F42CB" w:rsidRPr="007C7EF1" w:rsidRDefault="005F42CB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7C7EF1">
              <w:rPr>
                <w:rFonts w:asciiTheme="minorHAnsi" w:hAnsiTheme="minorHAnsi" w:cstheme="minorHAnsi"/>
                <w:b/>
                <w:bCs/>
              </w:rPr>
              <w:t>Task /Observation</w:t>
            </w:r>
          </w:p>
        </w:tc>
      </w:tr>
      <w:tr w:rsidR="005F42CB" w:rsidRPr="0005303F" w14:paraId="38978590" w14:textId="77777777" w:rsidTr="00D61F47">
        <w:tc>
          <w:tcPr>
            <w:tcW w:w="895" w:type="dxa"/>
            <w:shd w:val="clear" w:color="auto" w:fill="AEAAAA" w:themeFill="background2" w:themeFillShade="BF"/>
          </w:tcPr>
          <w:p w14:paraId="2426B97F" w14:textId="77777777" w:rsidR="005F42CB" w:rsidRPr="003F7ED3" w:rsidRDefault="005F42CB" w:rsidP="00D61F4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F7E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933" w:type="dxa"/>
            <w:shd w:val="clear" w:color="auto" w:fill="AEAAAA" w:themeFill="background2" w:themeFillShade="BF"/>
          </w:tcPr>
          <w:p w14:paraId="522285DE" w14:textId="77777777" w:rsidR="005F42CB" w:rsidRDefault="0005303F" w:rsidP="00812A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Compare IP configurations with IP</w:t>
            </w:r>
            <w:r w:rsidR="005861C7">
              <w:rPr>
                <w:rFonts w:cstheme="minorHAnsi"/>
              </w:rPr>
              <w:t xml:space="preserve"> </w:t>
            </w:r>
            <w:proofErr w:type="spellStart"/>
            <w:r w:rsidR="005861C7">
              <w:rPr>
                <w:rFonts w:cstheme="minorHAnsi"/>
              </w:rPr>
              <w:t>setted</w:t>
            </w:r>
            <w:proofErr w:type="spellEnd"/>
            <w:r w:rsidR="005861C7">
              <w:rPr>
                <w:rFonts w:cstheme="minorHAnsi"/>
              </w:rPr>
              <w:t xml:space="preserve"> parameters</w:t>
            </w:r>
          </w:p>
          <w:p w14:paraId="0E02DEAC" w14:textId="77777777" w:rsidR="005861C7" w:rsidRDefault="005861C7" w:rsidP="00812A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Verify Features with RF plan</w:t>
            </w:r>
          </w:p>
          <w:p w14:paraId="4448D170" w14:textId="24387A15" w:rsidR="00E80ADD" w:rsidRPr="00A51FA4" w:rsidRDefault="00E80ADD" w:rsidP="00812A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Verify RF parametrization with RF design</w:t>
            </w:r>
          </w:p>
        </w:tc>
      </w:tr>
      <w:tr w:rsidR="00A51FA4" w:rsidRPr="0005303F" w14:paraId="796A9658" w14:textId="77777777" w:rsidTr="00186D78">
        <w:tc>
          <w:tcPr>
            <w:tcW w:w="8828" w:type="dxa"/>
            <w:gridSpan w:val="2"/>
            <w:shd w:val="clear" w:color="auto" w:fill="AEAAAA" w:themeFill="background2" w:themeFillShade="BF"/>
          </w:tcPr>
          <w:p w14:paraId="1B2F1CA5" w14:textId="3C314F24" w:rsidR="00A51FA4" w:rsidRPr="00D73293" w:rsidRDefault="00D73293" w:rsidP="00A51FA4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theme="minorHAnsi"/>
                <w:b/>
                <w:bCs/>
                <w:i/>
                <w:iCs/>
              </w:rPr>
            </w:pPr>
            <w:r w:rsidRPr="00D73293">
              <w:rPr>
                <w:rFonts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Verifying</w:t>
            </w:r>
            <w:r w:rsidR="00A51FA4" w:rsidRPr="00D73293">
              <w:rPr>
                <w:rFonts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 the </w:t>
            </w:r>
            <w:r w:rsidRPr="00D73293">
              <w:rPr>
                <w:rFonts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>correct</w:t>
            </w:r>
            <w:r w:rsidR="00A51FA4" w:rsidRPr="00D73293">
              <w:rPr>
                <w:rFonts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 settings compared with the TX and RF design can be</w:t>
            </w:r>
            <w:r w:rsidRPr="00D73293">
              <w:rPr>
                <w:rFonts w:cstheme="minorHAnsi"/>
                <w:b/>
                <w:bCs/>
                <w:i/>
                <w:iCs/>
                <w:color w:val="3B3838" w:themeColor="background2" w:themeShade="40"/>
                <w:sz w:val="28"/>
                <w:szCs w:val="28"/>
              </w:rPr>
              <w:t xml:space="preserve"> performed with vendor specific Tools or CLI commands</w:t>
            </w:r>
          </w:p>
        </w:tc>
      </w:tr>
    </w:tbl>
    <w:p w14:paraId="3F257433" w14:textId="77777777" w:rsidR="005F42CB" w:rsidRPr="005F42CB" w:rsidRDefault="005F42CB" w:rsidP="005F42CB">
      <w:pPr>
        <w:rPr>
          <w:lang w:val="en-US"/>
        </w:rPr>
      </w:pPr>
    </w:p>
    <w:p w14:paraId="4300A5F1" w14:textId="1D748F0E" w:rsidR="00337C02" w:rsidRDefault="00C4726B" w:rsidP="002755F0">
      <w:pPr>
        <w:pStyle w:val="Heading1"/>
        <w:rPr>
          <w:lang w:val="en-US"/>
        </w:rPr>
      </w:pPr>
      <w:bookmarkStart w:id="15" w:name="_Toc42858240"/>
      <w:r>
        <w:rPr>
          <w:lang w:val="en-US"/>
        </w:rPr>
        <w:t>CLI Commands</w:t>
      </w:r>
      <w:bookmarkEnd w:id="15"/>
    </w:p>
    <w:p w14:paraId="369C01B1" w14:textId="4232F6A6" w:rsidR="00D30630" w:rsidRPr="00D30630" w:rsidRDefault="00D30630" w:rsidP="00D30630">
      <w:pPr>
        <w:rPr>
          <w:lang w:val="en-US"/>
        </w:rPr>
      </w:pPr>
    </w:p>
    <w:tbl>
      <w:tblPr>
        <w:tblW w:w="6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2076"/>
        <w:gridCol w:w="3690"/>
      </w:tblGrid>
      <w:tr w:rsidR="00F664E6" w:rsidRPr="00F664E6" w14:paraId="4E999963" w14:textId="77777777" w:rsidTr="00613DC5">
        <w:trPr>
          <w:trHeight w:val="288"/>
          <w:jc w:val="center"/>
        </w:trPr>
        <w:tc>
          <w:tcPr>
            <w:tcW w:w="6206" w:type="dxa"/>
            <w:gridSpan w:val="3"/>
            <w:shd w:val="clear" w:color="000000" w:fill="44546A"/>
            <w:vAlign w:val="center"/>
            <w:hideMark/>
          </w:tcPr>
          <w:p w14:paraId="5F515793" w14:textId="7E64F10B" w:rsidR="00F664E6" w:rsidRPr="00F664E6" w:rsidRDefault="00412A2A" w:rsidP="00F66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val="en-US"/>
              </w:rPr>
              <w:t>CLI COMMANDS EXAMPLE</w:t>
            </w:r>
          </w:p>
        </w:tc>
      </w:tr>
      <w:tr w:rsidR="00613DC5" w:rsidRPr="008711CD" w14:paraId="68C600CA" w14:textId="77777777" w:rsidTr="00613DC5">
        <w:trPr>
          <w:trHeight w:val="408"/>
          <w:jc w:val="center"/>
        </w:trPr>
        <w:tc>
          <w:tcPr>
            <w:tcW w:w="440" w:type="dxa"/>
            <w:shd w:val="clear" w:color="auto" w:fill="AEAAAA" w:themeFill="background2" w:themeFillShade="BF"/>
            <w:vAlign w:val="center"/>
            <w:hideMark/>
          </w:tcPr>
          <w:p w14:paraId="759E55E2" w14:textId="77777777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F664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076" w:type="dxa"/>
            <w:shd w:val="clear" w:color="auto" w:fill="AEAAAA" w:themeFill="background2" w:themeFillShade="BF"/>
            <w:vAlign w:val="center"/>
            <w:hideMark/>
          </w:tcPr>
          <w:p w14:paraId="5651C705" w14:textId="64CD0D75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IP CHECK</w:t>
            </w:r>
          </w:p>
        </w:tc>
        <w:tc>
          <w:tcPr>
            <w:tcW w:w="3690" w:type="dxa"/>
            <w:shd w:val="clear" w:color="auto" w:fill="AEAAAA" w:themeFill="background2" w:themeFillShade="BF"/>
            <w:vAlign w:val="center"/>
            <w:hideMark/>
          </w:tcPr>
          <w:p w14:paraId="1A4CF7D7" w14:textId="51B303FD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val="en-US"/>
              </w:rPr>
              <w:t>LIST IP CONFIGURATION</w:t>
            </w:r>
          </w:p>
        </w:tc>
      </w:tr>
      <w:tr w:rsidR="00613DC5" w:rsidRPr="008711CD" w14:paraId="087BB381" w14:textId="77777777" w:rsidTr="00613DC5">
        <w:trPr>
          <w:trHeight w:val="408"/>
          <w:jc w:val="center"/>
        </w:trPr>
        <w:tc>
          <w:tcPr>
            <w:tcW w:w="440" w:type="dxa"/>
            <w:shd w:val="clear" w:color="auto" w:fill="AEAAAA" w:themeFill="background2" w:themeFillShade="BF"/>
            <w:vAlign w:val="center"/>
            <w:hideMark/>
          </w:tcPr>
          <w:p w14:paraId="0F1926CB" w14:textId="77777777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F664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lastRenderedPageBreak/>
              <w:t>2</w:t>
            </w:r>
          </w:p>
        </w:tc>
        <w:tc>
          <w:tcPr>
            <w:tcW w:w="2076" w:type="dxa"/>
            <w:shd w:val="clear" w:color="auto" w:fill="AEAAAA" w:themeFill="background2" w:themeFillShade="BF"/>
            <w:vAlign w:val="center"/>
            <w:hideMark/>
          </w:tcPr>
          <w:p w14:paraId="52F1F251" w14:textId="023E695E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BBU ALARM CHECK</w:t>
            </w:r>
          </w:p>
        </w:tc>
        <w:tc>
          <w:tcPr>
            <w:tcW w:w="3690" w:type="dxa"/>
            <w:shd w:val="clear" w:color="auto" w:fill="AEAAAA" w:themeFill="background2" w:themeFillShade="BF"/>
            <w:vAlign w:val="center"/>
            <w:hideMark/>
          </w:tcPr>
          <w:p w14:paraId="26E9EC96" w14:textId="4505CF8B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val="en-US"/>
              </w:rPr>
              <w:t>DISPLAY ALARMS</w:t>
            </w:r>
          </w:p>
        </w:tc>
      </w:tr>
      <w:tr w:rsidR="00613DC5" w:rsidRPr="008711CD" w14:paraId="10D71787" w14:textId="77777777" w:rsidTr="00613DC5">
        <w:trPr>
          <w:trHeight w:val="408"/>
          <w:jc w:val="center"/>
        </w:trPr>
        <w:tc>
          <w:tcPr>
            <w:tcW w:w="440" w:type="dxa"/>
            <w:shd w:val="clear" w:color="auto" w:fill="AEAAAA" w:themeFill="background2" w:themeFillShade="BF"/>
            <w:vAlign w:val="center"/>
            <w:hideMark/>
          </w:tcPr>
          <w:p w14:paraId="0CA21E54" w14:textId="77777777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F664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076" w:type="dxa"/>
            <w:shd w:val="clear" w:color="auto" w:fill="AEAAAA" w:themeFill="background2" w:themeFillShade="BF"/>
            <w:vAlign w:val="center"/>
            <w:hideMark/>
          </w:tcPr>
          <w:p w14:paraId="4272346A" w14:textId="21F7C892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VSWR CHECK</w:t>
            </w:r>
          </w:p>
        </w:tc>
        <w:tc>
          <w:tcPr>
            <w:tcW w:w="3690" w:type="dxa"/>
            <w:shd w:val="clear" w:color="auto" w:fill="AEAAAA" w:themeFill="background2" w:themeFillShade="BF"/>
            <w:vAlign w:val="center"/>
            <w:hideMark/>
          </w:tcPr>
          <w:p w14:paraId="32518D51" w14:textId="4F0E37AC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val="en-US"/>
              </w:rPr>
              <w:t>DISPLAY VSWR</w:t>
            </w:r>
          </w:p>
        </w:tc>
      </w:tr>
      <w:tr w:rsidR="00613DC5" w:rsidRPr="008711CD" w14:paraId="25B1109C" w14:textId="77777777" w:rsidTr="00613DC5">
        <w:trPr>
          <w:trHeight w:val="408"/>
          <w:jc w:val="center"/>
        </w:trPr>
        <w:tc>
          <w:tcPr>
            <w:tcW w:w="440" w:type="dxa"/>
            <w:shd w:val="clear" w:color="auto" w:fill="AEAAAA" w:themeFill="background2" w:themeFillShade="BF"/>
            <w:vAlign w:val="center"/>
            <w:hideMark/>
          </w:tcPr>
          <w:p w14:paraId="26AE51EA" w14:textId="77777777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F664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076" w:type="dxa"/>
            <w:shd w:val="clear" w:color="auto" w:fill="AEAAAA" w:themeFill="background2" w:themeFillShade="BF"/>
            <w:vAlign w:val="center"/>
            <w:hideMark/>
          </w:tcPr>
          <w:p w14:paraId="08893682" w14:textId="70F7C055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BACKUP CHECK</w:t>
            </w:r>
          </w:p>
        </w:tc>
        <w:tc>
          <w:tcPr>
            <w:tcW w:w="3690" w:type="dxa"/>
            <w:shd w:val="clear" w:color="auto" w:fill="AEAAAA" w:themeFill="background2" w:themeFillShade="BF"/>
            <w:vAlign w:val="center"/>
            <w:hideMark/>
          </w:tcPr>
          <w:p w14:paraId="12FCCB0F" w14:textId="0E2C2BFD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val="en-US"/>
              </w:rPr>
              <w:t>DISPLAY BACKUP FILE</w:t>
            </w:r>
          </w:p>
        </w:tc>
      </w:tr>
      <w:tr w:rsidR="00613DC5" w:rsidRPr="008711CD" w14:paraId="267FA7DD" w14:textId="77777777" w:rsidTr="00613DC5">
        <w:trPr>
          <w:trHeight w:val="408"/>
          <w:jc w:val="center"/>
        </w:trPr>
        <w:tc>
          <w:tcPr>
            <w:tcW w:w="440" w:type="dxa"/>
            <w:shd w:val="clear" w:color="auto" w:fill="AEAAAA" w:themeFill="background2" w:themeFillShade="BF"/>
            <w:vAlign w:val="center"/>
            <w:hideMark/>
          </w:tcPr>
          <w:p w14:paraId="14D6F6A8" w14:textId="77777777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F664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2076" w:type="dxa"/>
            <w:shd w:val="clear" w:color="auto" w:fill="AEAAAA" w:themeFill="background2" w:themeFillShade="BF"/>
            <w:vAlign w:val="center"/>
          </w:tcPr>
          <w:p w14:paraId="15C15789" w14:textId="2F7F65FD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90" w:type="dxa"/>
            <w:shd w:val="clear" w:color="auto" w:fill="AEAAAA" w:themeFill="background2" w:themeFillShade="BF"/>
            <w:vAlign w:val="center"/>
          </w:tcPr>
          <w:p w14:paraId="3547E7B4" w14:textId="53A657B4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</w:tr>
      <w:tr w:rsidR="00613DC5" w:rsidRPr="008711CD" w14:paraId="6BB694CE" w14:textId="77777777" w:rsidTr="00613DC5">
        <w:trPr>
          <w:trHeight w:val="408"/>
          <w:jc w:val="center"/>
        </w:trPr>
        <w:tc>
          <w:tcPr>
            <w:tcW w:w="440" w:type="dxa"/>
            <w:shd w:val="clear" w:color="auto" w:fill="AEAAAA" w:themeFill="background2" w:themeFillShade="BF"/>
            <w:vAlign w:val="center"/>
            <w:hideMark/>
          </w:tcPr>
          <w:p w14:paraId="0A57A214" w14:textId="77777777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F664E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076" w:type="dxa"/>
            <w:shd w:val="clear" w:color="auto" w:fill="AEAAAA" w:themeFill="background2" w:themeFillShade="BF"/>
            <w:vAlign w:val="center"/>
          </w:tcPr>
          <w:p w14:paraId="5EF1961B" w14:textId="059F0474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90" w:type="dxa"/>
            <w:shd w:val="clear" w:color="auto" w:fill="AEAAAA" w:themeFill="background2" w:themeFillShade="BF"/>
            <w:vAlign w:val="center"/>
          </w:tcPr>
          <w:p w14:paraId="75187687" w14:textId="3807283A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</w:tr>
      <w:tr w:rsidR="00613DC5" w:rsidRPr="008711CD" w14:paraId="5F83F2DD" w14:textId="77777777" w:rsidTr="005748F6">
        <w:trPr>
          <w:trHeight w:val="408"/>
          <w:jc w:val="center"/>
        </w:trPr>
        <w:tc>
          <w:tcPr>
            <w:tcW w:w="6206" w:type="dxa"/>
            <w:gridSpan w:val="3"/>
            <w:shd w:val="clear" w:color="auto" w:fill="AEAAAA" w:themeFill="background2" w:themeFillShade="BF"/>
            <w:vAlign w:val="center"/>
            <w:hideMark/>
          </w:tcPr>
          <w:p w14:paraId="7684697C" w14:textId="77777777" w:rsidR="00613DC5" w:rsidRPr="005E6EA8" w:rsidRDefault="00613DC5" w:rsidP="00613DC5">
            <w:pPr>
              <w:shd w:val="clear" w:color="auto" w:fill="AEAAAA" w:themeFill="background2" w:themeFillShade="BF"/>
              <w:tabs>
                <w:tab w:val="left" w:pos="5500"/>
              </w:tabs>
              <w:jc w:val="center"/>
              <w:rPr>
                <w:b/>
                <w:bCs/>
                <w:i/>
                <w:iCs/>
                <w:color w:val="3B3838" w:themeColor="background2" w:themeShade="40"/>
                <w:sz w:val="28"/>
                <w:szCs w:val="28"/>
                <w:lang w:val="en-US"/>
              </w:rPr>
            </w:pPr>
            <w:r w:rsidRPr="005E6EA8">
              <w:rPr>
                <w:b/>
                <w:bCs/>
                <w:i/>
                <w:iCs/>
                <w:color w:val="3B3838" w:themeColor="background2" w:themeShade="40"/>
                <w:sz w:val="28"/>
                <w:szCs w:val="28"/>
                <w:lang w:val="en-US"/>
              </w:rPr>
              <w:t>Insert specific CLI commands for each vendor (IF command integration was used)</w:t>
            </w:r>
          </w:p>
          <w:p w14:paraId="5A3A5A41" w14:textId="4C190292" w:rsidR="00613DC5" w:rsidRPr="00F664E6" w:rsidRDefault="00613DC5" w:rsidP="00613DC5">
            <w:pPr>
              <w:shd w:val="clear" w:color="auto" w:fill="AEAAAA" w:themeFill="background2" w:themeFillShade="BF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0798E563" w14:textId="77777777" w:rsidR="002755F0" w:rsidRPr="00613DC5" w:rsidRDefault="002755F0" w:rsidP="00613DC5">
      <w:pPr>
        <w:jc w:val="both"/>
        <w:rPr>
          <w:lang w:val="en-US"/>
        </w:rPr>
      </w:pPr>
    </w:p>
    <w:p w14:paraId="5C8AD8CF" w14:textId="1EBAC501" w:rsidR="00B66476" w:rsidRPr="000155B3" w:rsidRDefault="00B66476" w:rsidP="00B66476">
      <w:pPr>
        <w:rPr>
          <w:lang w:val="en-US"/>
        </w:rPr>
      </w:pPr>
      <w:r w:rsidRPr="000155B3">
        <w:rPr>
          <w:lang w:val="en-US"/>
        </w:rPr>
        <w:t xml:space="preserve"> </w:t>
      </w:r>
    </w:p>
    <w:p w14:paraId="5113A505" w14:textId="77777777" w:rsidR="003308D6" w:rsidRPr="000155B3" w:rsidRDefault="003308D6" w:rsidP="003308D6">
      <w:pPr>
        <w:rPr>
          <w:lang w:val="en-US"/>
        </w:rPr>
      </w:pPr>
    </w:p>
    <w:sectPr w:rsidR="003308D6" w:rsidRPr="000155B3" w:rsidSect="00D55560">
      <w:headerReference w:type="default" r:id="rId18"/>
      <w:footerReference w:type="default" r:id="rId1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857BE" w14:textId="77777777" w:rsidR="00B33961" w:rsidRDefault="00B33961" w:rsidP="005A4909">
      <w:pPr>
        <w:spacing w:after="0" w:line="240" w:lineRule="auto"/>
      </w:pPr>
      <w:r>
        <w:separator/>
      </w:r>
    </w:p>
  </w:endnote>
  <w:endnote w:type="continuationSeparator" w:id="0">
    <w:p w14:paraId="75FD1A8B" w14:textId="77777777" w:rsidR="00B33961" w:rsidRDefault="00B33961" w:rsidP="005A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1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C74C" w14:textId="570F6C26" w:rsidR="00CF5E61" w:rsidRPr="002755F0" w:rsidRDefault="00CF5E61" w:rsidP="003B4D30">
    <w:pPr>
      <w:pStyle w:val="Footer"/>
      <w:jc w:val="center"/>
      <w:rPr>
        <w:i/>
        <w:lang w:val="en-US"/>
      </w:rPr>
    </w:pPr>
    <w:r w:rsidRPr="002755F0">
      <w:rPr>
        <w:b/>
        <w:i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21ADE5" wp14:editId="16F9C074">
              <wp:simplePos x="0" y="0"/>
              <wp:positionH relativeFrom="column">
                <wp:posOffset>-272955</wp:posOffset>
              </wp:positionH>
              <wp:positionV relativeFrom="paragraph">
                <wp:posOffset>-204717</wp:posOffset>
              </wp:positionV>
              <wp:extent cx="618611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7E7B9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-16.1pt" to="465.6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k/tgEAALcDAAAOAAAAZHJzL2Uyb0RvYy54bWysU8GO0zAQvSPxD5bvNM2uqF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FF0078" w:rsidRPr="002755F0">
      <w:rPr>
        <w:b/>
        <w:i/>
        <w:sz w:val="20"/>
        <w:szCs w:val="20"/>
        <w:lang w:val="en-US"/>
      </w:rPr>
      <w:t>&lt;</w:t>
    </w:r>
    <w:proofErr w:type="spellStart"/>
    <w:r w:rsidR="00FF0078" w:rsidRPr="002755F0">
      <w:rPr>
        <w:b/>
        <w:i/>
        <w:sz w:val="20"/>
        <w:szCs w:val="20"/>
        <w:lang w:val="en-US"/>
      </w:rPr>
      <w:t>NaaS</w:t>
    </w:r>
    <w:proofErr w:type="spellEnd"/>
    <w:r w:rsidR="00FF0078" w:rsidRPr="002755F0">
      <w:rPr>
        <w:b/>
        <w:i/>
        <w:sz w:val="20"/>
        <w:szCs w:val="20"/>
        <w:lang w:val="en-US"/>
      </w:rPr>
      <w:t xml:space="preserve"> Operator’s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E88FA" w14:textId="77777777" w:rsidR="00B33961" w:rsidRDefault="00B33961" w:rsidP="005A4909">
      <w:pPr>
        <w:spacing w:after="0" w:line="240" w:lineRule="auto"/>
      </w:pPr>
      <w:r>
        <w:separator/>
      </w:r>
    </w:p>
  </w:footnote>
  <w:footnote w:type="continuationSeparator" w:id="0">
    <w:p w14:paraId="23CF0AB5" w14:textId="77777777" w:rsidR="00B33961" w:rsidRDefault="00B33961" w:rsidP="005A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A9195" w14:textId="366B8F2C" w:rsidR="00CF5E61" w:rsidRDefault="00FF0078">
    <w:pPr>
      <w:pStyle w:val="Header"/>
    </w:pPr>
    <w:r w:rsidRPr="00FF0078"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2C2AAC87" wp14:editId="21657F55">
          <wp:simplePos x="0" y="0"/>
          <wp:positionH relativeFrom="column">
            <wp:posOffset>-271780</wp:posOffset>
          </wp:positionH>
          <wp:positionV relativeFrom="paragraph">
            <wp:posOffset>-326202</wp:posOffset>
          </wp:positionV>
          <wp:extent cx="1023582" cy="474434"/>
          <wp:effectExtent l="0" t="0" r="5715" b="1905"/>
          <wp:wrapNone/>
          <wp:docPr id="35856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582" cy="4744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5E61">
      <w:rPr>
        <w:b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6C6FF" wp14:editId="33B28A00">
              <wp:simplePos x="0" y="0"/>
              <wp:positionH relativeFrom="column">
                <wp:posOffset>-276225</wp:posOffset>
              </wp:positionH>
              <wp:positionV relativeFrom="paragraph">
                <wp:posOffset>227965</wp:posOffset>
              </wp:positionV>
              <wp:extent cx="618611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91DE6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7.95pt" to="465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s4tgEAALcDAAAOAAAAZHJzL2Uyb0RvYy54bWysU8GO0zAQvSPxD5bvNM1qqV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C68C5"/>
    <w:multiLevelType w:val="hybridMultilevel"/>
    <w:tmpl w:val="12B0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30193"/>
    <w:multiLevelType w:val="multilevel"/>
    <w:tmpl w:val="08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1156B4"/>
    <w:multiLevelType w:val="hybridMultilevel"/>
    <w:tmpl w:val="DFF08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DD2F2F"/>
    <w:multiLevelType w:val="hybridMultilevel"/>
    <w:tmpl w:val="DABA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51AF9"/>
    <w:multiLevelType w:val="hybridMultilevel"/>
    <w:tmpl w:val="11623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D579A2"/>
    <w:multiLevelType w:val="hybridMultilevel"/>
    <w:tmpl w:val="1A904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A567BF"/>
    <w:multiLevelType w:val="hybridMultilevel"/>
    <w:tmpl w:val="AE628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gar ortiz">
    <w15:presenceInfo w15:providerId="Windows Live" w15:userId="b9d0443d8abd93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48"/>
    <w:rsid w:val="000005C2"/>
    <w:rsid w:val="00000ABF"/>
    <w:rsid w:val="00003567"/>
    <w:rsid w:val="00006551"/>
    <w:rsid w:val="00006810"/>
    <w:rsid w:val="000077D9"/>
    <w:rsid w:val="00007BE1"/>
    <w:rsid w:val="000119D5"/>
    <w:rsid w:val="00013BD7"/>
    <w:rsid w:val="000155B3"/>
    <w:rsid w:val="00020B74"/>
    <w:rsid w:val="00020F4F"/>
    <w:rsid w:val="0002162D"/>
    <w:rsid w:val="00022544"/>
    <w:rsid w:val="00022B75"/>
    <w:rsid w:val="000236CB"/>
    <w:rsid w:val="00024038"/>
    <w:rsid w:val="00025348"/>
    <w:rsid w:val="000256F1"/>
    <w:rsid w:val="00025DD0"/>
    <w:rsid w:val="0002684B"/>
    <w:rsid w:val="00027A32"/>
    <w:rsid w:val="00027D54"/>
    <w:rsid w:val="00030113"/>
    <w:rsid w:val="0003415B"/>
    <w:rsid w:val="00034C3A"/>
    <w:rsid w:val="0003570C"/>
    <w:rsid w:val="00036986"/>
    <w:rsid w:val="0003762D"/>
    <w:rsid w:val="00041005"/>
    <w:rsid w:val="00041227"/>
    <w:rsid w:val="00041F87"/>
    <w:rsid w:val="00043B72"/>
    <w:rsid w:val="00044911"/>
    <w:rsid w:val="000455C4"/>
    <w:rsid w:val="000475B8"/>
    <w:rsid w:val="000478BE"/>
    <w:rsid w:val="00047D68"/>
    <w:rsid w:val="000507E5"/>
    <w:rsid w:val="0005182F"/>
    <w:rsid w:val="0005303F"/>
    <w:rsid w:val="00053D9C"/>
    <w:rsid w:val="00054D32"/>
    <w:rsid w:val="00055E0F"/>
    <w:rsid w:val="00055FB8"/>
    <w:rsid w:val="00056E96"/>
    <w:rsid w:val="00057C31"/>
    <w:rsid w:val="00063241"/>
    <w:rsid w:val="00063496"/>
    <w:rsid w:val="00063D33"/>
    <w:rsid w:val="0006409F"/>
    <w:rsid w:val="00065BE7"/>
    <w:rsid w:val="00067E5A"/>
    <w:rsid w:val="00070645"/>
    <w:rsid w:val="0007094E"/>
    <w:rsid w:val="00070C1E"/>
    <w:rsid w:val="00070C97"/>
    <w:rsid w:val="00070E85"/>
    <w:rsid w:val="00071F5D"/>
    <w:rsid w:val="0007313A"/>
    <w:rsid w:val="00073BCF"/>
    <w:rsid w:val="00074089"/>
    <w:rsid w:val="00074C81"/>
    <w:rsid w:val="00075624"/>
    <w:rsid w:val="0007598F"/>
    <w:rsid w:val="00076963"/>
    <w:rsid w:val="00076D2A"/>
    <w:rsid w:val="00076E77"/>
    <w:rsid w:val="00076F8F"/>
    <w:rsid w:val="00077A11"/>
    <w:rsid w:val="00080137"/>
    <w:rsid w:val="000813E6"/>
    <w:rsid w:val="000828D2"/>
    <w:rsid w:val="00083369"/>
    <w:rsid w:val="00083940"/>
    <w:rsid w:val="00083F77"/>
    <w:rsid w:val="00084F2C"/>
    <w:rsid w:val="000852EF"/>
    <w:rsid w:val="00087158"/>
    <w:rsid w:val="00087891"/>
    <w:rsid w:val="00093CDF"/>
    <w:rsid w:val="0009456B"/>
    <w:rsid w:val="00097843"/>
    <w:rsid w:val="00097E8C"/>
    <w:rsid w:val="000A2990"/>
    <w:rsid w:val="000A403A"/>
    <w:rsid w:val="000A4130"/>
    <w:rsid w:val="000A53DC"/>
    <w:rsid w:val="000A6424"/>
    <w:rsid w:val="000A73BF"/>
    <w:rsid w:val="000B3E89"/>
    <w:rsid w:val="000B6132"/>
    <w:rsid w:val="000B68CA"/>
    <w:rsid w:val="000C248A"/>
    <w:rsid w:val="000C2AA9"/>
    <w:rsid w:val="000C4F81"/>
    <w:rsid w:val="000D08A2"/>
    <w:rsid w:val="000D54A0"/>
    <w:rsid w:val="000D6263"/>
    <w:rsid w:val="000D67A4"/>
    <w:rsid w:val="000E00B3"/>
    <w:rsid w:val="000E10E8"/>
    <w:rsid w:val="000E388D"/>
    <w:rsid w:val="000E3DD2"/>
    <w:rsid w:val="000E495C"/>
    <w:rsid w:val="000E6EF0"/>
    <w:rsid w:val="000E73A8"/>
    <w:rsid w:val="000F0AE7"/>
    <w:rsid w:val="000F13DE"/>
    <w:rsid w:val="000F377D"/>
    <w:rsid w:val="000F39AB"/>
    <w:rsid w:val="000F45E9"/>
    <w:rsid w:val="000F4A16"/>
    <w:rsid w:val="000F7A2E"/>
    <w:rsid w:val="000F7A40"/>
    <w:rsid w:val="001008BE"/>
    <w:rsid w:val="00101082"/>
    <w:rsid w:val="0010274C"/>
    <w:rsid w:val="0010281D"/>
    <w:rsid w:val="0010407E"/>
    <w:rsid w:val="001040BB"/>
    <w:rsid w:val="001058E5"/>
    <w:rsid w:val="00106824"/>
    <w:rsid w:val="00106D24"/>
    <w:rsid w:val="00110093"/>
    <w:rsid w:val="00110FBE"/>
    <w:rsid w:val="0011249D"/>
    <w:rsid w:val="001125B5"/>
    <w:rsid w:val="00114249"/>
    <w:rsid w:val="0011443D"/>
    <w:rsid w:val="00114C04"/>
    <w:rsid w:val="00117357"/>
    <w:rsid w:val="00121A9C"/>
    <w:rsid w:val="00124568"/>
    <w:rsid w:val="001258B0"/>
    <w:rsid w:val="0012605C"/>
    <w:rsid w:val="00131051"/>
    <w:rsid w:val="00131934"/>
    <w:rsid w:val="001324AB"/>
    <w:rsid w:val="0013310B"/>
    <w:rsid w:val="0013380F"/>
    <w:rsid w:val="001345C8"/>
    <w:rsid w:val="0013471D"/>
    <w:rsid w:val="00135113"/>
    <w:rsid w:val="00135D2A"/>
    <w:rsid w:val="00140984"/>
    <w:rsid w:val="00143A4E"/>
    <w:rsid w:val="001443B5"/>
    <w:rsid w:val="00146AB8"/>
    <w:rsid w:val="001515CC"/>
    <w:rsid w:val="001522C9"/>
    <w:rsid w:val="001530E5"/>
    <w:rsid w:val="001546EC"/>
    <w:rsid w:val="001553A8"/>
    <w:rsid w:val="001556A8"/>
    <w:rsid w:val="00155E99"/>
    <w:rsid w:val="00162FAB"/>
    <w:rsid w:val="0016723B"/>
    <w:rsid w:val="001702F7"/>
    <w:rsid w:val="001715FC"/>
    <w:rsid w:val="00171E32"/>
    <w:rsid w:val="00177530"/>
    <w:rsid w:val="001807F4"/>
    <w:rsid w:val="001814B2"/>
    <w:rsid w:val="001819F3"/>
    <w:rsid w:val="001834DC"/>
    <w:rsid w:val="001874C9"/>
    <w:rsid w:val="00191107"/>
    <w:rsid w:val="0019172C"/>
    <w:rsid w:val="00195217"/>
    <w:rsid w:val="001A103F"/>
    <w:rsid w:val="001A1098"/>
    <w:rsid w:val="001B056F"/>
    <w:rsid w:val="001B07DB"/>
    <w:rsid w:val="001B43C8"/>
    <w:rsid w:val="001B53B2"/>
    <w:rsid w:val="001B6FF1"/>
    <w:rsid w:val="001B70BF"/>
    <w:rsid w:val="001B73AD"/>
    <w:rsid w:val="001B74FD"/>
    <w:rsid w:val="001B7770"/>
    <w:rsid w:val="001C1B55"/>
    <w:rsid w:val="001C42FD"/>
    <w:rsid w:val="001C798D"/>
    <w:rsid w:val="001D0079"/>
    <w:rsid w:val="001D09A4"/>
    <w:rsid w:val="001D7489"/>
    <w:rsid w:val="001D7502"/>
    <w:rsid w:val="001D7B6A"/>
    <w:rsid w:val="001E0759"/>
    <w:rsid w:val="001E0FF5"/>
    <w:rsid w:val="001E1396"/>
    <w:rsid w:val="001E191E"/>
    <w:rsid w:val="001E21CE"/>
    <w:rsid w:val="001E2538"/>
    <w:rsid w:val="001E4A38"/>
    <w:rsid w:val="001E6C74"/>
    <w:rsid w:val="001F0A15"/>
    <w:rsid w:val="001F49DC"/>
    <w:rsid w:val="001F60DC"/>
    <w:rsid w:val="001F7CBD"/>
    <w:rsid w:val="00202827"/>
    <w:rsid w:val="002031A7"/>
    <w:rsid w:val="0020474B"/>
    <w:rsid w:val="00206B9D"/>
    <w:rsid w:val="00206CEA"/>
    <w:rsid w:val="0020709D"/>
    <w:rsid w:val="0020720F"/>
    <w:rsid w:val="002073E4"/>
    <w:rsid w:val="00207BAE"/>
    <w:rsid w:val="002128DB"/>
    <w:rsid w:val="00213013"/>
    <w:rsid w:val="00213F93"/>
    <w:rsid w:val="002154B3"/>
    <w:rsid w:val="00216294"/>
    <w:rsid w:val="002162FB"/>
    <w:rsid w:val="00220B46"/>
    <w:rsid w:val="002214FA"/>
    <w:rsid w:val="0022687D"/>
    <w:rsid w:val="00226A63"/>
    <w:rsid w:val="00226EDE"/>
    <w:rsid w:val="002300E1"/>
    <w:rsid w:val="0023159E"/>
    <w:rsid w:val="00233BA9"/>
    <w:rsid w:val="002349B4"/>
    <w:rsid w:val="00235D99"/>
    <w:rsid w:val="002372D4"/>
    <w:rsid w:val="00240D7E"/>
    <w:rsid w:val="00241C7C"/>
    <w:rsid w:val="002454DB"/>
    <w:rsid w:val="0024746B"/>
    <w:rsid w:val="00250D6C"/>
    <w:rsid w:val="00250F80"/>
    <w:rsid w:val="00251384"/>
    <w:rsid w:val="00251407"/>
    <w:rsid w:val="00251C06"/>
    <w:rsid w:val="00252ECF"/>
    <w:rsid w:val="002531F9"/>
    <w:rsid w:val="00256F7C"/>
    <w:rsid w:val="00257810"/>
    <w:rsid w:val="00260771"/>
    <w:rsid w:val="00261210"/>
    <w:rsid w:val="002617BF"/>
    <w:rsid w:val="00261DA3"/>
    <w:rsid w:val="00262239"/>
    <w:rsid w:val="002634A2"/>
    <w:rsid w:val="002638FA"/>
    <w:rsid w:val="00263DE2"/>
    <w:rsid w:val="002656A1"/>
    <w:rsid w:val="00266D6F"/>
    <w:rsid w:val="00267C98"/>
    <w:rsid w:val="002714B5"/>
    <w:rsid w:val="00272E83"/>
    <w:rsid w:val="002755F0"/>
    <w:rsid w:val="002757BC"/>
    <w:rsid w:val="00277030"/>
    <w:rsid w:val="00277056"/>
    <w:rsid w:val="00277693"/>
    <w:rsid w:val="002859C9"/>
    <w:rsid w:val="002906C2"/>
    <w:rsid w:val="00292316"/>
    <w:rsid w:val="002923D2"/>
    <w:rsid w:val="002940CA"/>
    <w:rsid w:val="00295537"/>
    <w:rsid w:val="002975F5"/>
    <w:rsid w:val="002977C3"/>
    <w:rsid w:val="002A0C5C"/>
    <w:rsid w:val="002A176F"/>
    <w:rsid w:val="002A42EC"/>
    <w:rsid w:val="002A4C63"/>
    <w:rsid w:val="002A6C79"/>
    <w:rsid w:val="002B0380"/>
    <w:rsid w:val="002B19CC"/>
    <w:rsid w:val="002B1BCA"/>
    <w:rsid w:val="002B51C1"/>
    <w:rsid w:val="002B69D6"/>
    <w:rsid w:val="002C0B41"/>
    <w:rsid w:val="002C3595"/>
    <w:rsid w:val="002C36CF"/>
    <w:rsid w:val="002C5948"/>
    <w:rsid w:val="002D23C2"/>
    <w:rsid w:val="002D2865"/>
    <w:rsid w:val="002D74B1"/>
    <w:rsid w:val="002E3A34"/>
    <w:rsid w:val="002E3FB2"/>
    <w:rsid w:val="002E473D"/>
    <w:rsid w:val="002F2D17"/>
    <w:rsid w:val="002F343F"/>
    <w:rsid w:val="002F3833"/>
    <w:rsid w:val="002F46CC"/>
    <w:rsid w:val="002F68D0"/>
    <w:rsid w:val="002F7156"/>
    <w:rsid w:val="00300352"/>
    <w:rsid w:val="003012DA"/>
    <w:rsid w:val="00302A6A"/>
    <w:rsid w:val="00304C70"/>
    <w:rsid w:val="0030618A"/>
    <w:rsid w:val="003063BF"/>
    <w:rsid w:val="00306BCC"/>
    <w:rsid w:val="003076BD"/>
    <w:rsid w:val="00312405"/>
    <w:rsid w:val="0031418F"/>
    <w:rsid w:val="00315EFF"/>
    <w:rsid w:val="003175CF"/>
    <w:rsid w:val="00317693"/>
    <w:rsid w:val="00320071"/>
    <w:rsid w:val="003239B5"/>
    <w:rsid w:val="00323E20"/>
    <w:rsid w:val="00324255"/>
    <w:rsid w:val="003253DC"/>
    <w:rsid w:val="00326900"/>
    <w:rsid w:val="00326E5F"/>
    <w:rsid w:val="0033030F"/>
    <w:rsid w:val="003308D6"/>
    <w:rsid w:val="00332122"/>
    <w:rsid w:val="003333BA"/>
    <w:rsid w:val="003354F1"/>
    <w:rsid w:val="0033646B"/>
    <w:rsid w:val="003373A9"/>
    <w:rsid w:val="00337739"/>
    <w:rsid w:val="00337C02"/>
    <w:rsid w:val="00342E43"/>
    <w:rsid w:val="00345EAC"/>
    <w:rsid w:val="0034690C"/>
    <w:rsid w:val="0034772A"/>
    <w:rsid w:val="00352172"/>
    <w:rsid w:val="003527CA"/>
    <w:rsid w:val="00354064"/>
    <w:rsid w:val="00355E7B"/>
    <w:rsid w:val="0035630F"/>
    <w:rsid w:val="00356904"/>
    <w:rsid w:val="00360F52"/>
    <w:rsid w:val="00361F6D"/>
    <w:rsid w:val="00364D44"/>
    <w:rsid w:val="00366A38"/>
    <w:rsid w:val="00372820"/>
    <w:rsid w:val="0037382D"/>
    <w:rsid w:val="00373B46"/>
    <w:rsid w:val="0037522D"/>
    <w:rsid w:val="00377BE9"/>
    <w:rsid w:val="00381E37"/>
    <w:rsid w:val="00381E47"/>
    <w:rsid w:val="00384087"/>
    <w:rsid w:val="00384844"/>
    <w:rsid w:val="00384AE0"/>
    <w:rsid w:val="00384CFB"/>
    <w:rsid w:val="0038529A"/>
    <w:rsid w:val="00387691"/>
    <w:rsid w:val="003877D6"/>
    <w:rsid w:val="00396C34"/>
    <w:rsid w:val="00396C43"/>
    <w:rsid w:val="00397D48"/>
    <w:rsid w:val="003A333B"/>
    <w:rsid w:val="003A525D"/>
    <w:rsid w:val="003A533D"/>
    <w:rsid w:val="003A6385"/>
    <w:rsid w:val="003A65B3"/>
    <w:rsid w:val="003B01FE"/>
    <w:rsid w:val="003B0236"/>
    <w:rsid w:val="003B2745"/>
    <w:rsid w:val="003B43F5"/>
    <w:rsid w:val="003B4D30"/>
    <w:rsid w:val="003B5CA9"/>
    <w:rsid w:val="003C029D"/>
    <w:rsid w:val="003C1822"/>
    <w:rsid w:val="003C1AB2"/>
    <w:rsid w:val="003C1DAF"/>
    <w:rsid w:val="003C5E14"/>
    <w:rsid w:val="003C666F"/>
    <w:rsid w:val="003C725D"/>
    <w:rsid w:val="003D03CA"/>
    <w:rsid w:val="003D115D"/>
    <w:rsid w:val="003D1276"/>
    <w:rsid w:val="003D1917"/>
    <w:rsid w:val="003D2B5A"/>
    <w:rsid w:val="003D33B9"/>
    <w:rsid w:val="003D3468"/>
    <w:rsid w:val="003D36F2"/>
    <w:rsid w:val="003D4E5D"/>
    <w:rsid w:val="003D67F1"/>
    <w:rsid w:val="003E07AF"/>
    <w:rsid w:val="003E18C6"/>
    <w:rsid w:val="003E1F44"/>
    <w:rsid w:val="003E2119"/>
    <w:rsid w:val="003E2A70"/>
    <w:rsid w:val="003E2D0F"/>
    <w:rsid w:val="003E66C1"/>
    <w:rsid w:val="003E74C6"/>
    <w:rsid w:val="003F031C"/>
    <w:rsid w:val="003F159F"/>
    <w:rsid w:val="003F273A"/>
    <w:rsid w:val="003F2745"/>
    <w:rsid w:val="003F2AB3"/>
    <w:rsid w:val="003F74C7"/>
    <w:rsid w:val="003F7715"/>
    <w:rsid w:val="003F7ED3"/>
    <w:rsid w:val="004003D4"/>
    <w:rsid w:val="004018CB"/>
    <w:rsid w:val="00404F1F"/>
    <w:rsid w:val="004052DC"/>
    <w:rsid w:val="0040641C"/>
    <w:rsid w:val="00406EA6"/>
    <w:rsid w:val="00407BF1"/>
    <w:rsid w:val="00407CF5"/>
    <w:rsid w:val="004103FF"/>
    <w:rsid w:val="00411763"/>
    <w:rsid w:val="00412A2A"/>
    <w:rsid w:val="004140FA"/>
    <w:rsid w:val="00415807"/>
    <w:rsid w:val="00417846"/>
    <w:rsid w:val="00417E49"/>
    <w:rsid w:val="004229D3"/>
    <w:rsid w:val="00423CB5"/>
    <w:rsid w:val="00423D01"/>
    <w:rsid w:val="0042525E"/>
    <w:rsid w:val="00425CEA"/>
    <w:rsid w:val="004311E5"/>
    <w:rsid w:val="00431586"/>
    <w:rsid w:val="0043158D"/>
    <w:rsid w:val="004329B6"/>
    <w:rsid w:val="00437352"/>
    <w:rsid w:val="004410AF"/>
    <w:rsid w:val="00441E4A"/>
    <w:rsid w:val="004446D8"/>
    <w:rsid w:val="004459E9"/>
    <w:rsid w:val="00447E28"/>
    <w:rsid w:val="00450138"/>
    <w:rsid w:val="004547DA"/>
    <w:rsid w:val="00456889"/>
    <w:rsid w:val="00457726"/>
    <w:rsid w:val="00466362"/>
    <w:rsid w:val="00471771"/>
    <w:rsid w:val="0047222D"/>
    <w:rsid w:val="00472ED3"/>
    <w:rsid w:val="00474788"/>
    <w:rsid w:val="00481847"/>
    <w:rsid w:val="00483C3A"/>
    <w:rsid w:val="00485BDF"/>
    <w:rsid w:val="004879E1"/>
    <w:rsid w:val="00490B22"/>
    <w:rsid w:val="00491551"/>
    <w:rsid w:val="004964B4"/>
    <w:rsid w:val="004A1C06"/>
    <w:rsid w:val="004A203A"/>
    <w:rsid w:val="004A2664"/>
    <w:rsid w:val="004A42DD"/>
    <w:rsid w:val="004C07E0"/>
    <w:rsid w:val="004C0CC7"/>
    <w:rsid w:val="004C1FEF"/>
    <w:rsid w:val="004C21A0"/>
    <w:rsid w:val="004C3A59"/>
    <w:rsid w:val="004C5619"/>
    <w:rsid w:val="004C5F2A"/>
    <w:rsid w:val="004D0CCD"/>
    <w:rsid w:val="004D0DAF"/>
    <w:rsid w:val="004D0DFB"/>
    <w:rsid w:val="004D16BC"/>
    <w:rsid w:val="004D312A"/>
    <w:rsid w:val="004D3C9F"/>
    <w:rsid w:val="004D451E"/>
    <w:rsid w:val="004D632A"/>
    <w:rsid w:val="004D6A74"/>
    <w:rsid w:val="004E1822"/>
    <w:rsid w:val="004E1AD3"/>
    <w:rsid w:val="004E1C43"/>
    <w:rsid w:val="004E399B"/>
    <w:rsid w:val="004E4360"/>
    <w:rsid w:val="004E5592"/>
    <w:rsid w:val="004F203A"/>
    <w:rsid w:val="004F21C2"/>
    <w:rsid w:val="004F2DA2"/>
    <w:rsid w:val="004F310E"/>
    <w:rsid w:val="004F32F0"/>
    <w:rsid w:val="004F4BBF"/>
    <w:rsid w:val="004F5724"/>
    <w:rsid w:val="00502D4A"/>
    <w:rsid w:val="0050348E"/>
    <w:rsid w:val="00503708"/>
    <w:rsid w:val="00503E7A"/>
    <w:rsid w:val="0050645E"/>
    <w:rsid w:val="00506FD3"/>
    <w:rsid w:val="00511FBE"/>
    <w:rsid w:val="0051393B"/>
    <w:rsid w:val="00513AE0"/>
    <w:rsid w:val="00514EFB"/>
    <w:rsid w:val="00516E26"/>
    <w:rsid w:val="00520BDA"/>
    <w:rsid w:val="00521AD1"/>
    <w:rsid w:val="00521C2F"/>
    <w:rsid w:val="0052293F"/>
    <w:rsid w:val="00523269"/>
    <w:rsid w:val="005240F1"/>
    <w:rsid w:val="00527363"/>
    <w:rsid w:val="0052739F"/>
    <w:rsid w:val="00527B85"/>
    <w:rsid w:val="0053448D"/>
    <w:rsid w:val="00534987"/>
    <w:rsid w:val="00536D84"/>
    <w:rsid w:val="00541A09"/>
    <w:rsid w:val="005430FA"/>
    <w:rsid w:val="005439C2"/>
    <w:rsid w:val="00543B11"/>
    <w:rsid w:val="005444A4"/>
    <w:rsid w:val="00545100"/>
    <w:rsid w:val="005455D7"/>
    <w:rsid w:val="00547A12"/>
    <w:rsid w:val="00550810"/>
    <w:rsid w:val="00550F61"/>
    <w:rsid w:val="00551DCE"/>
    <w:rsid w:val="0055570E"/>
    <w:rsid w:val="00555BD5"/>
    <w:rsid w:val="00555C10"/>
    <w:rsid w:val="0055726E"/>
    <w:rsid w:val="00557738"/>
    <w:rsid w:val="00563D4D"/>
    <w:rsid w:val="00565EB4"/>
    <w:rsid w:val="0057178F"/>
    <w:rsid w:val="00571C55"/>
    <w:rsid w:val="005723E0"/>
    <w:rsid w:val="00573191"/>
    <w:rsid w:val="00574D1E"/>
    <w:rsid w:val="00576923"/>
    <w:rsid w:val="00581426"/>
    <w:rsid w:val="00583234"/>
    <w:rsid w:val="005832CA"/>
    <w:rsid w:val="0058358E"/>
    <w:rsid w:val="005849E3"/>
    <w:rsid w:val="005851B7"/>
    <w:rsid w:val="005851C0"/>
    <w:rsid w:val="005861C7"/>
    <w:rsid w:val="00586F02"/>
    <w:rsid w:val="0058786A"/>
    <w:rsid w:val="00595E21"/>
    <w:rsid w:val="005A4425"/>
    <w:rsid w:val="005A4909"/>
    <w:rsid w:val="005A5688"/>
    <w:rsid w:val="005B2277"/>
    <w:rsid w:val="005B5435"/>
    <w:rsid w:val="005B60CB"/>
    <w:rsid w:val="005C1E82"/>
    <w:rsid w:val="005C3070"/>
    <w:rsid w:val="005C37C0"/>
    <w:rsid w:val="005C5BD8"/>
    <w:rsid w:val="005C652A"/>
    <w:rsid w:val="005C78F8"/>
    <w:rsid w:val="005D0B5F"/>
    <w:rsid w:val="005D0DBC"/>
    <w:rsid w:val="005D1157"/>
    <w:rsid w:val="005D31EE"/>
    <w:rsid w:val="005D451C"/>
    <w:rsid w:val="005D4667"/>
    <w:rsid w:val="005E216E"/>
    <w:rsid w:val="005E4CA7"/>
    <w:rsid w:val="005E5903"/>
    <w:rsid w:val="005E6EA8"/>
    <w:rsid w:val="005F1E66"/>
    <w:rsid w:val="005F3D1A"/>
    <w:rsid w:val="005F42CB"/>
    <w:rsid w:val="005F467C"/>
    <w:rsid w:val="005F4A80"/>
    <w:rsid w:val="005F5A4C"/>
    <w:rsid w:val="00603DCE"/>
    <w:rsid w:val="00607F90"/>
    <w:rsid w:val="00612A9D"/>
    <w:rsid w:val="00613502"/>
    <w:rsid w:val="00613DC5"/>
    <w:rsid w:val="00616858"/>
    <w:rsid w:val="0062356D"/>
    <w:rsid w:val="00623D40"/>
    <w:rsid w:val="0062491D"/>
    <w:rsid w:val="00624B55"/>
    <w:rsid w:val="00625F6F"/>
    <w:rsid w:val="00630185"/>
    <w:rsid w:val="00631034"/>
    <w:rsid w:val="00631EC7"/>
    <w:rsid w:val="00631F67"/>
    <w:rsid w:val="00635B12"/>
    <w:rsid w:val="00636E30"/>
    <w:rsid w:val="00645A84"/>
    <w:rsid w:val="0064712D"/>
    <w:rsid w:val="00650572"/>
    <w:rsid w:val="00653468"/>
    <w:rsid w:val="00653975"/>
    <w:rsid w:val="00655EB4"/>
    <w:rsid w:val="00656737"/>
    <w:rsid w:val="0065701D"/>
    <w:rsid w:val="00657554"/>
    <w:rsid w:val="00662C56"/>
    <w:rsid w:val="00663D45"/>
    <w:rsid w:val="00663F7E"/>
    <w:rsid w:val="00664370"/>
    <w:rsid w:val="00665F8C"/>
    <w:rsid w:val="0066701F"/>
    <w:rsid w:val="00671668"/>
    <w:rsid w:val="00672850"/>
    <w:rsid w:val="00672B9F"/>
    <w:rsid w:val="006802CE"/>
    <w:rsid w:val="006829F6"/>
    <w:rsid w:val="00682FE2"/>
    <w:rsid w:val="00687565"/>
    <w:rsid w:val="00687AAF"/>
    <w:rsid w:val="00691945"/>
    <w:rsid w:val="00691C1D"/>
    <w:rsid w:val="006920AF"/>
    <w:rsid w:val="006A01F0"/>
    <w:rsid w:val="006A1DCB"/>
    <w:rsid w:val="006A2536"/>
    <w:rsid w:val="006A483D"/>
    <w:rsid w:val="006A57B7"/>
    <w:rsid w:val="006A5E67"/>
    <w:rsid w:val="006A5ED4"/>
    <w:rsid w:val="006A6CC0"/>
    <w:rsid w:val="006A7B52"/>
    <w:rsid w:val="006B0A00"/>
    <w:rsid w:val="006B1D86"/>
    <w:rsid w:val="006B2388"/>
    <w:rsid w:val="006B3E11"/>
    <w:rsid w:val="006B5590"/>
    <w:rsid w:val="006B6969"/>
    <w:rsid w:val="006B6E4D"/>
    <w:rsid w:val="006B79CE"/>
    <w:rsid w:val="006B7C0D"/>
    <w:rsid w:val="006C2282"/>
    <w:rsid w:val="006C3798"/>
    <w:rsid w:val="006C3C12"/>
    <w:rsid w:val="006C704B"/>
    <w:rsid w:val="006C7FCF"/>
    <w:rsid w:val="006D0755"/>
    <w:rsid w:val="006D0B80"/>
    <w:rsid w:val="006D29CF"/>
    <w:rsid w:val="006D2A2A"/>
    <w:rsid w:val="006D2A71"/>
    <w:rsid w:val="006D502D"/>
    <w:rsid w:val="006D63D9"/>
    <w:rsid w:val="006D7F6A"/>
    <w:rsid w:val="006E1794"/>
    <w:rsid w:val="006E1F9C"/>
    <w:rsid w:val="006E2A85"/>
    <w:rsid w:val="006E3240"/>
    <w:rsid w:val="006E3F8A"/>
    <w:rsid w:val="006E79AE"/>
    <w:rsid w:val="006E7F9A"/>
    <w:rsid w:val="006F0660"/>
    <w:rsid w:val="006F09C0"/>
    <w:rsid w:val="006F52B4"/>
    <w:rsid w:val="006F55C3"/>
    <w:rsid w:val="006F79BD"/>
    <w:rsid w:val="007018B2"/>
    <w:rsid w:val="00701F37"/>
    <w:rsid w:val="00704489"/>
    <w:rsid w:val="00705265"/>
    <w:rsid w:val="0071010A"/>
    <w:rsid w:val="0071781D"/>
    <w:rsid w:val="00717991"/>
    <w:rsid w:val="00720A64"/>
    <w:rsid w:val="007216B5"/>
    <w:rsid w:val="007248AA"/>
    <w:rsid w:val="00725114"/>
    <w:rsid w:val="0072670F"/>
    <w:rsid w:val="00727130"/>
    <w:rsid w:val="00730687"/>
    <w:rsid w:val="0073077D"/>
    <w:rsid w:val="007316C5"/>
    <w:rsid w:val="00731995"/>
    <w:rsid w:val="00732521"/>
    <w:rsid w:val="00733DB9"/>
    <w:rsid w:val="0073512B"/>
    <w:rsid w:val="00736625"/>
    <w:rsid w:val="0073789C"/>
    <w:rsid w:val="00742AA5"/>
    <w:rsid w:val="00745F6D"/>
    <w:rsid w:val="00746A12"/>
    <w:rsid w:val="00747CE3"/>
    <w:rsid w:val="00752240"/>
    <w:rsid w:val="00752780"/>
    <w:rsid w:val="00752D0A"/>
    <w:rsid w:val="00757BC1"/>
    <w:rsid w:val="007633DA"/>
    <w:rsid w:val="00763C7E"/>
    <w:rsid w:val="007644D9"/>
    <w:rsid w:val="007656BB"/>
    <w:rsid w:val="0077164C"/>
    <w:rsid w:val="007717D6"/>
    <w:rsid w:val="00773641"/>
    <w:rsid w:val="0077405B"/>
    <w:rsid w:val="00774337"/>
    <w:rsid w:val="0077472B"/>
    <w:rsid w:val="007822E1"/>
    <w:rsid w:val="00793A17"/>
    <w:rsid w:val="00793A21"/>
    <w:rsid w:val="007947DA"/>
    <w:rsid w:val="00796507"/>
    <w:rsid w:val="007A005D"/>
    <w:rsid w:val="007A0587"/>
    <w:rsid w:val="007A0F34"/>
    <w:rsid w:val="007A38EB"/>
    <w:rsid w:val="007A5125"/>
    <w:rsid w:val="007A62FF"/>
    <w:rsid w:val="007A7BAA"/>
    <w:rsid w:val="007B0122"/>
    <w:rsid w:val="007B1BA4"/>
    <w:rsid w:val="007B3D8A"/>
    <w:rsid w:val="007B435C"/>
    <w:rsid w:val="007B5378"/>
    <w:rsid w:val="007B560D"/>
    <w:rsid w:val="007B70EA"/>
    <w:rsid w:val="007B79E9"/>
    <w:rsid w:val="007C3385"/>
    <w:rsid w:val="007C34B3"/>
    <w:rsid w:val="007C533A"/>
    <w:rsid w:val="007C63EF"/>
    <w:rsid w:val="007C6633"/>
    <w:rsid w:val="007C7EF1"/>
    <w:rsid w:val="007D2225"/>
    <w:rsid w:val="007D3B27"/>
    <w:rsid w:val="007D41E0"/>
    <w:rsid w:val="007D49BB"/>
    <w:rsid w:val="007D58A2"/>
    <w:rsid w:val="007D7294"/>
    <w:rsid w:val="007E0F26"/>
    <w:rsid w:val="007E1F66"/>
    <w:rsid w:val="007E2CBC"/>
    <w:rsid w:val="007E3C9F"/>
    <w:rsid w:val="007E665B"/>
    <w:rsid w:val="007F4FE8"/>
    <w:rsid w:val="007F54A6"/>
    <w:rsid w:val="007F6362"/>
    <w:rsid w:val="007F6A7E"/>
    <w:rsid w:val="00800BA0"/>
    <w:rsid w:val="00802014"/>
    <w:rsid w:val="008038C1"/>
    <w:rsid w:val="00805EA7"/>
    <w:rsid w:val="0081124F"/>
    <w:rsid w:val="00811989"/>
    <w:rsid w:val="00811C50"/>
    <w:rsid w:val="0081244B"/>
    <w:rsid w:val="00812AF7"/>
    <w:rsid w:val="00816921"/>
    <w:rsid w:val="0081749E"/>
    <w:rsid w:val="00817ED4"/>
    <w:rsid w:val="008218B6"/>
    <w:rsid w:val="008222D4"/>
    <w:rsid w:val="0082760B"/>
    <w:rsid w:val="008303CF"/>
    <w:rsid w:val="00830A55"/>
    <w:rsid w:val="0083129B"/>
    <w:rsid w:val="00834025"/>
    <w:rsid w:val="008348D2"/>
    <w:rsid w:val="00834FBE"/>
    <w:rsid w:val="00837789"/>
    <w:rsid w:val="00841D92"/>
    <w:rsid w:val="0084279A"/>
    <w:rsid w:val="008447E2"/>
    <w:rsid w:val="00844C0F"/>
    <w:rsid w:val="008458FB"/>
    <w:rsid w:val="00850AE6"/>
    <w:rsid w:val="00851329"/>
    <w:rsid w:val="0085552A"/>
    <w:rsid w:val="00855FE5"/>
    <w:rsid w:val="00857036"/>
    <w:rsid w:val="00857953"/>
    <w:rsid w:val="00862438"/>
    <w:rsid w:val="00862B75"/>
    <w:rsid w:val="0086461F"/>
    <w:rsid w:val="008646D8"/>
    <w:rsid w:val="00864792"/>
    <w:rsid w:val="00865DF7"/>
    <w:rsid w:val="00870DF4"/>
    <w:rsid w:val="00870FC4"/>
    <w:rsid w:val="008711CD"/>
    <w:rsid w:val="008735B5"/>
    <w:rsid w:val="00873ABC"/>
    <w:rsid w:val="008752CF"/>
    <w:rsid w:val="008764CE"/>
    <w:rsid w:val="00876AFF"/>
    <w:rsid w:val="00876DBB"/>
    <w:rsid w:val="008810A0"/>
    <w:rsid w:val="0088319D"/>
    <w:rsid w:val="00884175"/>
    <w:rsid w:val="008855BA"/>
    <w:rsid w:val="008913DF"/>
    <w:rsid w:val="00893587"/>
    <w:rsid w:val="00893EAD"/>
    <w:rsid w:val="00893FE3"/>
    <w:rsid w:val="008949EF"/>
    <w:rsid w:val="00895AC8"/>
    <w:rsid w:val="008962A2"/>
    <w:rsid w:val="00896907"/>
    <w:rsid w:val="0089765B"/>
    <w:rsid w:val="008A00EE"/>
    <w:rsid w:val="008A356E"/>
    <w:rsid w:val="008B10C4"/>
    <w:rsid w:val="008B3925"/>
    <w:rsid w:val="008B4EB4"/>
    <w:rsid w:val="008B573B"/>
    <w:rsid w:val="008C0ED5"/>
    <w:rsid w:val="008C16A1"/>
    <w:rsid w:val="008C24E4"/>
    <w:rsid w:val="008C2D00"/>
    <w:rsid w:val="008C41CF"/>
    <w:rsid w:val="008D0ADA"/>
    <w:rsid w:val="008D3C0F"/>
    <w:rsid w:val="008D3CC2"/>
    <w:rsid w:val="008E1632"/>
    <w:rsid w:val="008E2CB4"/>
    <w:rsid w:val="008E30AC"/>
    <w:rsid w:val="008E4027"/>
    <w:rsid w:val="008E7D5C"/>
    <w:rsid w:val="008E7F34"/>
    <w:rsid w:val="008F0CFF"/>
    <w:rsid w:val="008F0FAB"/>
    <w:rsid w:val="008F1ADF"/>
    <w:rsid w:val="008F26A9"/>
    <w:rsid w:val="008F2764"/>
    <w:rsid w:val="008F4ACB"/>
    <w:rsid w:val="0090594E"/>
    <w:rsid w:val="009068BA"/>
    <w:rsid w:val="00910D95"/>
    <w:rsid w:val="0091152F"/>
    <w:rsid w:val="00912149"/>
    <w:rsid w:val="00916031"/>
    <w:rsid w:val="00917B8A"/>
    <w:rsid w:val="009217A0"/>
    <w:rsid w:val="00923D80"/>
    <w:rsid w:val="00927DD8"/>
    <w:rsid w:val="00931F45"/>
    <w:rsid w:val="00932694"/>
    <w:rsid w:val="009375EC"/>
    <w:rsid w:val="00937F58"/>
    <w:rsid w:val="009423E6"/>
    <w:rsid w:val="00942ADA"/>
    <w:rsid w:val="00943CCE"/>
    <w:rsid w:val="0094570F"/>
    <w:rsid w:val="00947DA9"/>
    <w:rsid w:val="00950616"/>
    <w:rsid w:val="00952555"/>
    <w:rsid w:val="009526AD"/>
    <w:rsid w:val="00955E67"/>
    <w:rsid w:val="009625E5"/>
    <w:rsid w:val="00962D72"/>
    <w:rsid w:val="00963D36"/>
    <w:rsid w:val="00964F6D"/>
    <w:rsid w:val="0097086D"/>
    <w:rsid w:val="009718A0"/>
    <w:rsid w:val="00973172"/>
    <w:rsid w:val="00983641"/>
    <w:rsid w:val="00984A3C"/>
    <w:rsid w:val="00991460"/>
    <w:rsid w:val="0099170C"/>
    <w:rsid w:val="00991C72"/>
    <w:rsid w:val="009927CE"/>
    <w:rsid w:val="00995420"/>
    <w:rsid w:val="00995F0A"/>
    <w:rsid w:val="009961F3"/>
    <w:rsid w:val="009A1173"/>
    <w:rsid w:val="009A132F"/>
    <w:rsid w:val="009A3240"/>
    <w:rsid w:val="009A3D75"/>
    <w:rsid w:val="009A42AD"/>
    <w:rsid w:val="009A4CAE"/>
    <w:rsid w:val="009B1E89"/>
    <w:rsid w:val="009B2FFF"/>
    <w:rsid w:val="009B5836"/>
    <w:rsid w:val="009C1377"/>
    <w:rsid w:val="009C3379"/>
    <w:rsid w:val="009C3911"/>
    <w:rsid w:val="009C3B0E"/>
    <w:rsid w:val="009C5DE1"/>
    <w:rsid w:val="009D1052"/>
    <w:rsid w:val="009D151A"/>
    <w:rsid w:val="009D15D0"/>
    <w:rsid w:val="009D245B"/>
    <w:rsid w:val="009D373A"/>
    <w:rsid w:val="009D6A2E"/>
    <w:rsid w:val="009D6E13"/>
    <w:rsid w:val="009E01E2"/>
    <w:rsid w:val="009E2040"/>
    <w:rsid w:val="009E4F22"/>
    <w:rsid w:val="009E510C"/>
    <w:rsid w:val="009E53D9"/>
    <w:rsid w:val="009E6131"/>
    <w:rsid w:val="009E7C96"/>
    <w:rsid w:val="009F262C"/>
    <w:rsid w:val="009F2C7E"/>
    <w:rsid w:val="009F568A"/>
    <w:rsid w:val="009F61DF"/>
    <w:rsid w:val="009F68DC"/>
    <w:rsid w:val="009F6964"/>
    <w:rsid w:val="009F7918"/>
    <w:rsid w:val="00A02D8F"/>
    <w:rsid w:val="00A04E5F"/>
    <w:rsid w:val="00A109F6"/>
    <w:rsid w:val="00A1224D"/>
    <w:rsid w:val="00A1397B"/>
    <w:rsid w:val="00A1420B"/>
    <w:rsid w:val="00A17A08"/>
    <w:rsid w:val="00A22A60"/>
    <w:rsid w:val="00A23B44"/>
    <w:rsid w:val="00A243B8"/>
    <w:rsid w:val="00A25B1E"/>
    <w:rsid w:val="00A2713B"/>
    <w:rsid w:val="00A310B4"/>
    <w:rsid w:val="00A35708"/>
    <w:rsid w:val="00A441B8"/>
    <w:rsid w:val="00A446F4"/>
    <w:rsid w:val="00A45C55"/>
    <w:rsid w:val="00A478F3"/>
    <w:rsid w:val="00A50E96"/>
    <w:rsid w:val="00A516E3"/>
    <w:rsid w:val="00A51C4B"/>
    <w:rsid w:val="00A51FA4"/>
    <w:rsid w:val="00A53BD5"/>
    <w:rsid w:val="00A54A21"/>
    <w:rsid w:val="00A54CB9"/>
    <w:rsid w:val="00A55F1B"/>
    <w:rsid w:val="00A5664E"/>
    <w:rsid w:val="00A56656"/>
    <w:rsid w:val="00A615DC"/>
    <w:rsid w:val="00A61A03"/>
    <w:rsid w:val="00A61D26"/>
    <w:rsid w:val="00A64D93"/>
    <w:rsid w:val="00A66B5D"/>
    <w:rsid w:val="00A672D8"/>
    <w:rsid w:val="00A6748C"/>
    <w:rsid w:val="00A677AC"/>
    <w:rsid w:val="00A71375"/>
    <w:rsid w:val="00A75A48"/>
    <w:rsid w:val="00A75F3E"/>
    <w:rsid w:val="00A76159"/>
    <w:rsid w:val="00A763B1"/>
    <w:rsid w:val="00A80108"/>
    <w:rsid w:val="00A802F7"/>
    <w:rsid w:val="00A821D6"/>
    <w:rsid w:val="00A827A3"/>
    <w:rsid w:val="00A827B5"/>
    <w:rsid w:val="00A840B4"/>
    <w:rsid w:val="00A91123"/>
    <w:rsid w:val="00A922E4"/>
    <w:rsid w:val="00A92A90"/>
    <w:rsid w:val="00A93C07"/>
    <w:rsid w:val="00A94256"/>
    <w:rsid w:val="00A94684"/>
    <w:rsid w:val="00A94FD2"/>
    <w:rsid w:val="00A95166"/>
    <w:rsid w:val="00A959D0"/>
    <w:rsid w:val="00A96D0C"/>
    <w:rsid w:val="00AA3082"/>
    <w:rsid w:val="00AA4471"/>
    <w:rsid w:val="00AA6581"/>
    <w:rsid w:val="00AA6FFA"/>
    <w:rsid w:val="00AA7ADF"/>
    <w:rsid w:val="00AB032D"/>
    <w:rsid w:val="00AB0DB3"/>
    <w:rsid w:val="00AB2F7B"/>
    <w:rsid w:val="00AB701E"/>
    <w:rsid w:val="00AB74B9"/>
    <w:rsid w:val="00AC1D2D"/>
    <w:rsid w:val="00AC3F36"/>
    <w:rsid w:val="00AC68BE"/>
    <w:rsid w:val="00AC68E4"/>
    <w:rsid w:val="00AC7035"/>
    <w:rsid w:val="00AC7C6C"/>
    <w:rsid w:val="00AD1E4C"/>
    <w:rsid w:val="00AD58BD"/>
    <w:rsid w:val="00AD7AED"/>
    <w:rsid w:val="00AE211D"/>
    <w:rsid w:val="00AE2678"/>
    <w:rsid w:val="00AE633B"/>
    <w:rsid w:val="00AE6695"/>
    <w:rsid w:val="00AE6EC4"/>
    <w:rsid w:val="00AF4095"/>
    <w:rsid w:val="00AF7222"/>
    <w:rsid w:val="00AF744D"/>
    <w:rsid w:val="00AF7BBF"/>
    <w:rsid w:val="00AF7DDA"/>
    <w:rsid w:val="00B01F21"/>
    <w:rsid w:val="00B035F3"/>
    <w:rsid w:val="00B03B3F"/>
    <w:rsid w:val="00B04A7E"/>
    <w:rsid w:val="00B06FCE"/>
    <w:rsid w:val="00B07267"/>
    <w:rsid w:val="00B077D4"/>
    <w:rsid w:val="00B15083"/>
    <w:rsid w:val="00B154E7"/>
    <w:rsid w:val="00B15D12"/>
    <w:rsid w:val="00B17417"/>
    <w:rsid w:val="00B21A00"/>
    <w:rsid w:val="00B248DF"/>
    <w:rsid w:val="00B251B9"/>
    <w:rsid w:val="00B2580F"/>
    <w:rsid w:val="00B25825"/>
    <w:rsid w:val="00B26979"/>
    <w:rsid w:val="00B27550"/>
    <w:rsid w:val="00B27715"/>
    <w:rsid w:val="00B27ED7"/>
    <w:rsid w:val="00B31BDA"/>
    <w:rsid w:val="00B33961"/>
    <w:rsid w:val="00B34F5E"/>
    <w:rsid w:val="00B35F1D"/>
    <w:rsid w:val="00B3723A"/>
    <w:rsid w:val="00B3770D"/>
    <w:rsid w:val="00B4033F"/>
    <w:rsid w:val="00B422BC"/>
    <w:rsid w:val="00B4547B"/>
    <w:rsid w:val="00B4688D"/>
    <w:rsid w:val="00B52763"/>
    <w:rsid w:val="00B548C7"/>
    <w:rsid w:val="00B54AA2"/>
    <w:rsid w:val="00B571C0"/>
    <w:rsid w:val="00B57783"/>
    <w:rsid w:val="00B60173"/>
    <w:rsid w:val="00B62DE0"/>
    <w:rsid w:val="00B6415D"/>
    <w:rsid w:val="00B645AB"/>
    <w:rsid w:val="00B65BCC"/>
    <w:rsid w:val="00B66476"/>
    <w:rsid w:val="00B664C7"/>
    <w:rsid w:val="00B66EF5"/>
    <w:rsid w:val="00B70632"/>
    <w:rsid w:val="00B70B0C"/>
    <w:rsid w:val="00B7320D"/>
    <w:rsid w:val="00B73B0D"/>
    <w:rsid w:val="00B7506C"/>
    <w:rsid w:val="00B777CB"/>
    <w:rsid w:val="00B81195"/>
    <w:rsid w:val="00B82A07"/>
    <w:rsid w:val="00B82BC5"/>
    <w:rsid w:val="00B84999"/>
    <w:rsid w:val="00B8559D"/>
    <w:rsid w:val="00B8609F"/>
    <w:rsid w:val="00B87467"/>
    <w:rsid w:val="00B937F3"/>
    <w:rsid w:val="00B939F1"/>
    <w:rsid w:val="00B94D20"/>
    <w:rsid w:val="00B9511C"/>
    <w:rsid w:val="00BA00B3"/>
    <w:rsid w:val="00BA0B72"/>
    <w:rsid w:val="00BA1A0C"/>
    <w:rsid w:val="00BA2A1B"/>
    <w:rsid w:val="00BA312F"/>
    <w:rsid w:val="00BA39AE"/>
    <w:rsid w:val="00BA4037"/>
    <w:rsid w:val="00BA475A"/>
    <w:rsid w:val="00BA56F3"/>
    <w:rsid w:val="00BA6A8D"/>
    <w:rsid w:val="00BA7886"/>
    <w:rsid w:val="00BB0051"/>
    <w:rsid w:val="00BB07D0"/>
    <w:rsid w:val="00BB1DEC"/>
    <w:rsid w:val="00BB2235"/>
    <w:rsid w:val="00BB3DD8"/>
    <w:rsid w:val="00BB504B"/>
    <w:rsid w:val="00BB541E"/>
    <w:rsid w:val="00BB640E"/>
    <w:rsid w:val="00BB67FF"/>
    <w:rsid w:val="00BB776C"/>
    <w:rsid w:val="00BC1FBA"/>
    <w:rsid w:val="00BC3BB7"/>
    <w:rsid w:val="00BC4F9D"/>
    <w:rsid w:val="00BC6F1B"/>
    <w:rsid w:val="00BD0151"/>
    <w:rsid w:val="00BD48A9"/>
    <w:rsid w:val="00BD5373"/>
    <w:rsid w:val="00BD74CE"/>
    <w:rsid w:val="00BD79F5"/>
    <w:rsid w:val="00BD7BEB"/>
    <w:rsid w:val="00BE3C19"/>
    <w:rsid w:val="00BE5C58"/>
    <w:rsid w:val="00BE79B8"/>
    <w:rsid w:val="00BE7E72"/>
    <w:rsid w:val="00BF0BA0"/>
    <w:rsid w:val="00BF11F2"/>
    <w:rsid w:val="00BF29F2"/>
    <w:rsid w:val="00BF518A"/>
    <w:rsid w:val="00BF77FD"/>
    <w:rsid w:val="00C0003F"/>
    <w:rsid w:val="00C01D95"/>
    <w:rsid w:val="00C02F81"/>
    <w:rsid w:val="00C035A5"/>
    <w:rsid w:val="00C0390B"/>
    <w:rsid w:val="00C067DA"/>
    <w:rsid w:val="00C109D2"/>
    <w:rsid w:val="00C12AA8"/>
    <w:rsid w:val="00C13475"/>
    <w:rsid w:val="00C135DA"/>
    <w:rsid w:val="00C135E8"/>
    <w:rsid w:val="00C13DE3"/>
    <w:rsid w:val="00C14715"/>
    <w:rsid w:val="00C212FE"/>
    <w:rsid w:val="00C226A5"/>
    <w:rsid w:val="00C233CF"/>
    <w:rsid w:val="00C23518"/>
    <w:rsid w:val="00C23DED"/>
    <w:rsid w:val="00C2417E"/>
    <w:rsid w:val="00C24CAD"/>
    <w:rsid w:val="00C25159"/>
    <w:rsid w:val="00C2642B"/>
    <w:rsid w:val="00C26CDB"/>
    <w:rsid w:val="00C27512"/>
    <w:rsid w:val="00C3242A"/>
    <w:rsid w:val="00C35882"/>
    <w:rsid w:val="00C36AA9"/>
    <w:rsid w:val="00C37DB7"/>
    <w:rsid w:val="00C42ABD"/>
    <w:rsid w:val="00C431E1"/>
    <w:rsid w:val="00C43836"/>
    <w:rsid w:val="00C451DC"/>
    <w:rsid w:val="00C4537F"/>
    <w:rsid w:val="00C4668B"/>
    <w:rsid w:val="00C46A69"/>
    <w:rsid w:val="00C4726B"/>
    <w:rsid w:val="00C47CB9"/>
    <w:rsid w:val="00C508F4"/>
    <w:rsid w:val="00C50CDE"/>
    <w:rsid w:val="00C5119E"/>
    <w:rsid w:val="00C51C47"/>
    <w:rsid w:val="00C54150"/>
    <w:rsid w:val="00C547E2"/>
    <w:rsid w:val="00C57FE1"/>
    <w:rsid w:val="00C610AE"/>
    <w:rsid w:val="00C616A0"/>
    <w:rsid w:val="00C61A97"/>
    <w:rsid w:val="00C61F47"/>
    <w:rsid w:val="00C6226F"/>
    <w:rsid w:val="00C6359A"/>
    <w:rsid w:val="00C66459"/>
    <w:rsid w:val="00C7027A"/>
    <w:rsid w:val="00C70FBA"/>
    <w:rsid w:val="00C713C4"/>
    <w:rsid w:val="00C74A45"/>
    <w:rsid w:val="00C77952"/>
    <w:rsid w:val="00C80D88"/>
    <w:rsid w:val="00C828E8"/>
    <w:rsid w:val="00C841D5"/>
    <w:rsid w:val="00C8448F"/>
    <w:rsid w:val="00C84F59"/>
    <w:rsid w:val="00C86ACE"/>
    <w:rsid w:val="00C91628"/>
    <w:rsid w:val="00C9169E"/>
    <w:rsid w:val="00C94018"/>
    <w:rsid w:val="00C94279"/>
    <w:rsid w:val="00C97EC2"/>
    <w:rsid w:val="00CA0178"/>
    <w:rsid w:val="00CA06C7"/>
    <w:rsid w:val="00CA1855"/>
    <w:rsid w:val="00CA1D4E"/>
    <w:rsid w:val="00CA22C7"/>
    <w:rsid w:val="00CA5421"/>
    <w:rsid w:val="00CA72B0"/>
    <w:rsid w:val="00CA75CA"/>
    <w:rsid w:val="00CB1A57"/>
    <w:rsid w:val="00CB372D"/>
    <w:rsid w:val="00CB3F57"/>
    <w:rsid w:val="00CB56BB"/>
    <w:rsid w:val="00CB5D2F"/>
    <w:rsid w:val="00CB6509"/>
    <w:rsid w:val="00CB7D72"/>
    <w:rsid w:val="00CC01FC"/>
    <w:rsid w:val="00CC0A5F"/>
    <w:rsid w:val="00CC1ECC"/>
    <w:rsid w:val="00CC3FF9"/>
    <w:rsid w:val="00CC66B8"/>
    <w:rsid w:val="00CD1FF9"/>
    <w:rsid w:val="00CD397F"/>
    <w:rsid w:val="00CD4F8A"/>
    <w:rsid w:val="00CE084A"/>
    <w:rsid w:val="00CE115F"/>
    <w:rsid w:val="00CE2319"/>
    <w:rsid w:val="00CE583D"/>
    <w:rsid w:val="00CE681A"/>
    <w:rsid w:val="00CE7D6D"/>
    <w:rsid w:val="00CF068B"/>
    <w:rsid w:val="00CF1494"/>
    <w:rsid w:val="00CF1BF2"/>
    <w:rsid w:val="00CF1C96"/>
    <w:rsid w:val="00CF26D6"/>
    <w:rsid w:val="00CF2C4E"/>
    <w:rsid w:val="00CF3723"/>
    <w:rsid w:val="00CF38B6"/>
    <w:rsid w:val="00CF5E61"/>
    <w:rsid w:val="00CF6F1F"/>
    <w:rsid w:val="00CF75CF"/>
    <w:rsid w:val="00D017EA"/>
    <w:rsid w:val="00D01EB6"/>
    <w:rsid w:val="00D025DE"/>
    <w:rsid w:val="00D02A69"/>
    <w:rsid w:val="00D03DFB"/>
    <w:rsid w:val="00D06763"/>
    <w:rsid w:val="00D124DD"/>
    <w:rsid w:val="00D14BFC"/>
    <w:rsid w:val="00D14DF3"/>
    <w:rsid w:val="00D153EF"/>
    <w:rsid w:val="00D165DB"/>
    <w:rsid w:val="00D20451"/>
    <w:rsid w:val="00D243D2"/>
    <w:rsid w:val="00D278C4"/>
    <w:rsid w:val="00D30630"/>
    <w:rsid w:val="00D32881"/>
    <w:rsid w:val="00D34BE0"/>
    <w:rsid w:val="00D356BC"/>
    <w:rsid w:val="00D35DD0"/>
    <w:rsid w:val="00D35FC7"/>
    <w:rsid w:val="00D40011"/>
    <w:rsid w:val="00D40974"/>
    <w:rsid w:val="00D40B3B"/>
    <w:rsid w:val="00D44E2F"/>
    <w:rsid w:val="00D45C73"/>
    <w:rsid w:val="00D51FC8"/>
    <w:rsid w:val="00D534F6"/>
    <w:rsid w:val="00D55560"/>
    <w:rsid w:val="00D57BC4"/>
    <w:rsid w:val="00D60672"/>
    <w:rsid w:val="00D60C9C"/>
    <w:rsid w:val="00D617E4"/>
    <w:rsid w:val="00D6201B"/>
    <w:rsid w:val="00D6214F"/>
    <w:rsid w:val="00D652EF"/>
    <w:rsid w:val="00D6590E"/>
    <w:rsid w:val="00D65FC6"/>
    <w:rsid w:val="00D67FFA"/>
    <w:rsid w:val="00D71081"/>
    <w:rsid w:val="00D73293"/>
    <w:rsid w:val="00D733B2"/>
    <w:rsid w:val="00D74E2B"/>
    <w:rsid w:val="00D751CA"/>
    <w:rsid w:val="00D76609"/>
    <w:rsid w:val="00D7747E"/>
    <w:rsid w:val="00D826A7"/>
    <w:rsid w:val="00D82D61"/>
    <w:rsid w:val="00D8343B"/>
    <w:rsid w:val="00D83DA0"/>
    <w:rsid w:val="00D846D2"/>
    <w:rsid w:val="00D859A8"/>
    <w:rsid w:val="00D91FCB"/>
    <w:rsid w:val="00D92528"/>
    <w:rsid w:val="00D92F20"/>
    <w:rsid w:val="00D938AE"/>
    <w:rsid w:val="00D94CAE"/>
    <w:rsid w:val="00D95F84"/>
    <w:rsid w:val="00D964A0"/>
    <w:rsid w:val="00D97387"/>
    <w:rsid w:val="00DA1E78"/>
    <w:rsid w:val="00DA416F"/>
    <w:rsid w:val="00DA5142"/>
    <w:rsid w:val="00DA5BF2"/>
    <w:rsid w:val="00DA674B"/>
    <w:rsid w:val="00DB039F"/>
    <w:rsid w:val="00DB1C6C"/>
    <w:rsid w:val="00DB288B"/>
    <w:rsid w:val="00DB4D76"/>
    <w:rsid w:val="00DB531F"/>
    <w:rsid w:val="00DB5C33"/>
    <w:rsid w:val="00DB6207"/>
    <w:rsid w:val="00DB7761"/>
    <w:rsid w:val="00DB778F"/>
    <w:rsid w:val="00DC15FF"/>
    <w:rsid w:val="00DC3749"/>
    <w:rsid w:val="00DC4D4B"/>
    <w:rsid w:val="00DC576D"/>
    <w:rsid w:val="00DC583D"/>
    <w:rsid w:val="00DC72F5"/>
    <w:rsid w:val="00DC7B45"/>
    <w:rsid w:val="00DD240B"/>
    <w:rsid w:val="00DD6BA0"/>
    <w:rsid w:val="00DD7E05"/>
    <w:rsid w:val="00DE0471"/>
    <w:rsid w:val="00DE193E"/>
    <w:rsid w:val="00DE4198"/>
    <w:rsid w:val="00DE463C"/>
    <w:rsid w:val="00DE7C23"/>
    <w:rsid w:val="00DF23EE"/>
    <w:rsid w:val="00DF310A"/>
    <w:rsid w:val="00DF42B0"/>
    <w:rsid w:val="00DF4C22"/>
    <w:rsid w:val="00DF5659"/>
    <w:rsid w:val="00E12274"/>
    <w:rsid w:val="00E14863"/>
    <w:rsid w:val="00E17D8B"/>
    <w:rsid w:val="00E20A20"/>
    <w:rsid w:val="00E2188C"/>
    <w:rsid w:val="00E21EDF"/>
    <w:rsid w:val="00E24317"/>
    <w:rsid w:val="00E27343"/>
    <w:rsid w:val="00E32E2D"/>
    <w:rsid w:val="00E33A36"/>
    <w:rsid w:val="00E34789"/>
    <w:rsid w:val="00E40EED"/>
    <w:rsid w:val="00E41B89"/>
    <w:rsid w:val="00E54CE4"/>
    <w:rsid w:val="00E55450"/>
    <w:rsid w:val="00E55DA9"/>
    <w:rsid w:val="00E55E4D"/>
    <w:rsid w:val="00E563A2"/>
    <w:rsid w:val="00E61EC1"/>
    <w:rsid w:val="00E62D2D"/>
    <w:rsid w:val="00E63B2C"/>
    <w:rsid w:val="00E65264"/>
    <w:rsid w:val="00E65E30"/>
    <w:rsid w:val="00E6680E"/>
    <w:rsid w:val="00E67966"/>
    <w:rsid w:val="00E72A56"/>
    <w:rsid w:val="00E7671E"/>
    <w:rsid w:val="00E76811"/>
    <w:rsid w:val="00E80ADD"/>
    <w:rsid w:val="00E83159"/>
    <w:rsid w:val="00E83E6A"/>
    <w:rsid w:val="00E84A8D"/>
    <w:rsid w:val="00E87074"/>
    <w:rsid w:val="00E91FDD"/>
    <w:rsid w:val="00E95F60"/>
    <w:rsid w:val="00E96A1A"/>
    <w:rsid w:val="00EA0F23"/>
    <w:rsid w:val="00EA24CF"/>
    <w:rsid w:val="00EA67F0"/>
    <w:rsid w:val="00EA6CA1"/>
    <w:rsid w:val="00EB3D1F"/>
    <w:rsid w:val="00EB67CE"/>
    <w:rsid w:val="00EC02C9"/>
    <w:rsid w:val="00EC2FFC"/>
    <w:rsid w:val="00EC3E78"/>
    <w:rsid w:val="00EC4C48"/>
    <w:rsid w:val="00EC65B4"/>
    <w:rsid w:val="00EC72D3"/>
    <w:rsid w:val="00ED52D6"/>
    <w:rsid w:val="00ED6CE7"/>
    <w:rsid w:val="00ED7049"/>
    <w:rsid w:val="00ED79CF"/>
    <w:rsid w:val="00EE0D7D"/>
    <w:rsid w:val="00EE1743"/>
    <w:rsid w:val="00EE24AF"/>
    <w:rsid w:val="00EE2703"/>
    <w:rsid w:val="00EE450E"/>
    <w:rsid w:val="00EE5113"/>
    <w:rsid w:val="00EE5C5C"/>
    <w:rsid w:val="00EE5F96"/>
    <w:rsid w:val="00EF29F7"/>
    <w:rsid w:val="00EF32BE"/>
    <w:rsid w:val="00EF6660"/>
    <w:rsid w:val="00EF7551"/>
    <w:rsid w:val="00F0107D"/>
    <w:rsid w:val="00F02215"/>
    <w:rsid w:val="00F06D48"/>
    <w:rsid w:val="00F103C6"/>
    <w:rsid w:val="00F11078"/>
    <w:rsid w:val="00F16A52"/>
    <w:rsid w:val="00F17316"/>
    <w:rsid w:val="00F173C8"/>
    <w:rsid w:val="00F20461"/>
    <w:rsid w:val="00F216E5"/>
    <w:rsid w:val="00F22872"/>
    <w:rsid w:val="00F24B65"/>
    <w:rsid w:val="00F32C58"/>
    <w:rsid w:val="00F35AD6"/>
    <w:rsid w:val="00F36EBE"/>
    <w:rsid w:val="00F40AF7"/>
    <w:rsid w:val="00F40CD7"/>
    <w:rsid w:val="00F40DF3"/>
    <w:rsid w:val="00F4115D"/>
    <w:rsid w:val="00F41201"/>
    <w:rsid w:val="00F42595"/>
    <w:rsid w:val="00F42694"/>
    <w:rsid w:val="00F42F1E"/>
    <w:rsid w:val="00F431DC"/>
    <w:rsid w:val="00F436C9"/>
    <w:rsid w:val="00F472E3"/>
    <w:rsid w:val="00F50E7A"/>
    <w:rsid w:val="00F54BF0"/>
    <w:rsid w:val="00F55088"/>
    <w:rsid w:val="00F60785"/>
    <w:rsid w:val="00F60F80"/>
    <w:rsid w:val="00F6202D"/>
    <w:rsid w:val="00F64192"/>
    <w:rsid w:val="00F6511B"/>
    <w:rsid w:val="00F664E6"/>
    <w:rsid w:val="00F66858"/>
    <w:rsid w:val="00F706F8"/>
    <w:rsid w:val="00F71AC0"/>
    <w:rsid w:val="00F7310C"/>
    <w:rsid w:val="00F73CEB"/>
    <w:rsid w:val="00F75CFC"/>
    <w:rsid w:val="00F75F40"/>
    <w:rsid w:val="00F76710"/>
    <w:rsid w:val="00F77592"/>
    <w:rsid w:val="00F775EF"/>
    <w:rsid w:val="00F804DA"/>
    <w:rsid w:val="00F82F0B"/>
    <w:rsid w:val="00F83D9A"/>
    <w:rsid w:val="00F83F33"/>
    <w:rsid w:val="00F848FB"/>
    <w:rsid w:val="00F86AC1"/>
    <w:rsid w:val="00F902FE"/>
    <w:rsid w:val="00F90C5B"/>
    <w:rsid w:val="00F92C30"/>
    <w:rsid w:val="00F931A8"/>
    <w:rsid w:val="00F9647F"/>
    <w:rsid w:val="00F970E4"/>
    <w:rsid w:val="00F974B4"/>
    <w:rsid w:val="00FA0687"/>
    <w:rsid w:val="00FA0AE8"/>
    <w:rsid w:val="00FA1D87"/>
    <w:rsid w:val="00FA226C"/>
    <w:rsid w:val="00FA31E4"/>
    <w:rsid w:val="00FA6F5D"/>
    <w:rsid w:val="00FA70F9"/>
    <w:rsid w:val="00FB082D"/>
    <w:rsid w:val="00FB1316"/>
    <w:rsid w:val="00FB4392"/>
    <w:rsid w:val="00FB4E4B"/>
    <w:rsid w:val="00FB4EFB"/>
    <w:rsid w:val="00FB557B"/>
    <w:rsid w:val="00FB58A1"/>
    <w:rsid w:val="00FC0D83"/>
    <w:rsid w:val="00FC10CF"/>
    <w:rsid w:val="00FC39D6"/>
    <w:rsid w:val="00FC48FE"/>
    <w:rsid w:val="00FC6EA4"/>
    <w:rsid w:val="00FD4635"/>
    <w:rsid w:val="00FD5C66"/>
    <w:rsid w:val="00FD6679"/>
    <w:rsid w:val="00FD67D0"/>
    <w:rsid w:val="00FD6D38"/>
    <w:rsid w:val="00FE200D"/>
    <w:rsid w:val="00FE39B1"/>
    <w:rsid w:val="00FE4C11"/>
    <w:rsid w:val="00FE6ADC"/>
    <w:rsid w:val="00FF0078"/>
    <w:rsid w:val="00FF097D"/>
    <w:rsid w:val="00FF2557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6225D4"/>
  <w15:chartTrackingRefBased/>
  <w15:docId w15:val="{845ED7BD-BF54-4B2A-B82C-ACC32FA3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73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3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0A2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5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5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5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5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5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Bullet List,FooterText,numbered,List Paragraph1,Paragraphe de liste1,Bulletr List Paragraph,列出段落,列出段落1,Use Case List Paragraph,Page Titles,cS List Paragraph,b1,Number_1,new,SGLText List Paragraph,Colorful List - Accent 11"/>
    <w:basedOn w:val="Normal"/>
    <w:link w:val="ListParagraphChar"/>
    <w:uiPriority w:val="34"/>
    <w:qFormat/>
    <w:rsid w:val="00F06D48"/>
    <w:pPr>
      <w:ind w:left="720"/>
      <w:contextualSpacing/>
    </w:pPr>
  </w:style>
  <w:style w:type="character" w:customStyle="1" w:styleId="fontstyle01">
    <w:name w:val="fontstyle01"/>
    <w:basedOn w:val="DefaultParagraphFont"/>
    <w:rsid w:val="00555BD5"/>
    <w:rPr>
      <w:rFonts w:ascii="TimesLTStd-Bold" w:hAnsi="TimesLTSt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55BD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7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2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D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7739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2316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20A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34F5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34F5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34F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4F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09"/>
  </w:style>
  <w:style w:type="paragraph" w:styleId="Footer">
    <w:name w:val="footer"/>
    <w:basedOn w:val="Normal"/>
    <w:link w:val="Foot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09"/>
  </w:style>
  <w:style w:type="paragraph" w:styleId="NormalWeb">
    <w:name w:val="Normal (Web)"/>
    <w:basedOn w:val="Normal"/>
    <w:uiPriority w:val="99"/>
    <w:unhideWhenUsed/>
    <w:rsid w:val="0010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7F5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2D17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rsid w:val="00A243B8"/>
    <w:pPr>
      <w:spacing w:after="0" w:line="240" w:lineRule="auto"/>
    </w:pPr>
    <w:rPr>
      <w:rFonts w:ascii="Calibri" w:eastAsia="Calibri" w:hAnsi="Calibri" w:cs="Calibri"/>
      <w:lang w:val="en-U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Use Case List Paragraph Char,Page Titles Char,cS List Paragraph Char,b1 Char,Number_1 Char"/>
    <w:link w:val="ListParagraph"/>
    <w:uiPriority w:val="34"/>
    <w:rsid w:val="00C37DB7"/>
  </w:style>
  <w:style w:type="paragraph" w:styleId="TOCHeading">
    <w:name w:val="TOC Heading"/>
    <w:basedOn w:val="Heading1"/>
    <w:next w:val="Normal"/>
    <w:uiPriority w:val="39"/>
    <w:unhideWhenUsed/>
    <w:qFormat/>
    <w:rsid w:val="005A5688"/>
    <w:pPr>
      <w:numPr>
        <w:numId w:val="0"/>
      </w:numPr>
      <w:outlineLvl w:val="9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64C7"/>
    <w:rPr>
      <w:color w:val="605E5C"/>
      <w:shd w:val="clear" w:color="auto" w:fill="E1DFDD"/>
    </w:rPr>
  </w:style>
  <w:style w:type="paragraph" w:customStyle="1" w:styleId="Default">
    <w:name w:val="Default"/>
    <w:rsid w:val="001324A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9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517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23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92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79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72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53831-28F2-4610-A37A-A4B4A69A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1103</Words>
  <Characters>6291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TeleworX</dc:creator>
  <cp:keywords/>
  <dc:description/>
  <cp:lastModifiedBy>edgar ortiz</cp:lastModifiedBy>
  <cp:revision>2</cp:revision>
  <dcterms:created xsi:type="dcterms:W3CDTF">2020-06-12T17:44:00Z</dcterms:created>
  <dcterms:modified xsi:type="dcterms:W3CDTF">2020-06-12T17:44:00Z</dcterms:modified>
</cp:coreProperties>
</file>